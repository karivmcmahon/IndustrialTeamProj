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DD" w:rsidRDefault="005E34DD" w:rsidP="005E34DD">
      <w:pPr>
        <w:ind w:left="720" w:firstLine="720"/>
        <w:rPr>
          <w:rFonts w:cs="Times New Roman"/>
          <w:sz w:val="40"/>
          <w:szCs w:val="40"/>
        </w:rPr>
        <w:sectPr w:rsidR="005E34DD" w:rsidSect="00CF2F52">
          <w:headerReference w:type="default" r:id="rId8"/>
          <w:footerReference w:type="default" r:id="rId9"/>
          <w:pgSz w:w="11906" w:h="16838"/>
          <w:pgMar w:top="1440" w:right="1440" w:bottom="1440" w:left="1440" w:header="708" w:footer="708" w:gutter="0"/>
          <w:cols w:space="708"/>
          <w:docGrid w:linePitch="360"/>
        </w:sectPr>
      </w:pPr>
    </w:p>
    <w:p w:rsidR="005E34DD" w:rsidRDefault="005E34DD" w:rsidP="005E34DD">
      <w:pPr>
        <w:ind w:left="720" w:firstLine="720"/>
        <w:rPr>
          <w:rFonts w:cs="Times New Roman"/>
          <w:sz w:val="40"/>
          <w:szCs w:val="40"/>
        </w:rPr>
      </w:pPr>
      <w:r>
        <w:rPr>
          <w:rFonts w:cs="Times New Roman"/>
          <w:sz w:val="40"/>
          <w:szCs w:val="40"/>
        </w:rPr>
        <w:lastRenderedPageBreak/>
        <w:t>Industrial Team Project Report</w:t>
      </w:r>
    </w:p>
    <w:p w:rsidR="005E34DD" w:rsidRPr="00CF2F52" w:rsidRDefault="005E34DD" w:rsidP="005E34DD">
      <w:pPr>
        <w:pStyle w:val="NoSpacing"/>
        <w:jc w:val="center"/>
        <w:rPr>
          <w:b/>
          <w:sz w:val="22"/>
        </w:rPr>
      </w:pPr>
      <w:r w:rsidRPr="00CF2F52">
        <w:rPr>
          <w:b/>
          <w:sz w:val="22"/>
        </w:rPr>
        <w:t>Team 1</w:t>
      </w:r>
    </w:p>
    <w:p w:rsidR="005E34DD" w:rsidRPr="00CF2F52" w:rsidRDefault="005E34DD" w:rsidP="005E34DD">
      <w:pPr>
        <w:pStyle w:val="NoSpacing"/>
        <w:jc w:val="center"/>
        <w:rPr>
          <w:b/>
          <w:sz w:val="22"/>
        </w:rPr>
      </w:pPr>
      <w:r w:rsidRPr="00CF2F52">
        <w:rPr>
          <w:b/>
          <w:sz w:val="22"/>
        </w:rPr>
        <w:t>Kari McMahon, Mark Goddard, Robert Mason, Ewan Mount and Zhihua Liu</w:t>
      </w:r>
    </w:p>
    <w:p w:rsidR="005E34DD" w:rsidRPr="00CF2F52" w:rsidRDefault="005E34DD" w:rsidP="005E34DD">
      <w:pPr>
        <w:pStyle w:val="NoSpacing"/>
        <w:jc w:val="center"/>
        <w:rPr>
          <w:b/>
          <w:sz w:val="22"/>
        </w:rPr>
      </w:pPr>
      <w:r>
        <w:rPr>
          <w:b/>
          <w:sz w:val="22"/>
        </w:rPr>
        <w:t xml:space="preserve">AC41004 - </w:t>
      </w:r>
      <w:r w:rsidRPr="00CF2F52">
        <w:rPr>
          <w:b/>
          <w:sz w:val="22"/>
        </w:rPr>
        <w:t>University Of Dundee</w:t>
      </w:r>
    </w:p>
    <w:p w:rsidR="005E34DD" w:rsidRDefault="005E34DD" w:rsidP="005E34DD">
      <w:pPr>
        <w:rPr>
          <w:b/>
        </w:rPr>
      </w:pPr>
    </w:p>
    <w:p w:rsidR="005E34DD" w:rsidRDefault="005E34DD" w:rsidP="005E34DD">
      <w:pPr>
        <w:rPr>
          <w:b/>
        </w:rPr>
        <w:sectPr w:rsidR="005E34DD" w:rsidSect="005E34DD">
          <w:type w:val="continuous"/>
          <w:pgSz w:w="11906" w:h="16838"/>
          <w:pgMar w:top="1440" w:right="1440" w:bottom="1440" w:left="1440" w:header="708" w:footer="708" w:gutter="0"/>
          <w:cols w:space="708"/>
          <w:docGrid w:linePitch="360"/>
        </w:sectPr>
      </w:pPr>
    </w:p>
    <w:p w:rsidR="005E34DD" w:rsidRDefault="005E34DD" w:rsidP="005E34DD">
      <w:pPr>
        <w:rPr>
          <w:b/>
          <w:sz w:val="24"/>
          <w:szCs w:val="24"/>
        </w:rPr>
        <w:sectPr w:rsidR="005E34DD" w:rsidSect="00EE1BF1">
          <w:type w:val="continuous"/>
          <w:pgSz w:w="11906" w:h="16838"/>
          <w:pgMar w:top="1440" w:right="1440" w:bottom="1440" w:left="1440" w:header="708" w:footer="708" w:gutter="0"/>
          <w:cols w:num="2" w:space="708"/>
          <w:docGrid w:linePitch="360"/>
        </w:sectPr>
      </w:pPr>
    </w:p>
    <w:p w:rsidR="005E34DD" w:rsidRPr="00C85A8B" w:rsidRDefault="005E34DD" w:rsidP="005E34DD">
      <w:pPr>
        <w:rPr>
          <w:b/>
          <w:sz w:val="24"/>
          <w:szCs w:val="24"/>
        </w:rPr>
      </w:pPr>
      <w:r w:rsidRPr="00C85A8B">
        <w:rPr>
          <w:b/>
          <w:sz w:val="24"/>
          <w:szCs w:val="24"/>
        </w:rPr>
        <w:lastRenderedPageBreak/>
        <w:t>Abstract</w:t>
      </w:r>
    </w:p>
    <w:p w:rsidR="005E34DD" w:rsidRPr="00D5345E" w:rsidRDefault="005E34DD" w:rsidP="005E34DD">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 as part of the industrial team project module. The report focusses on the software development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uses the report to reflect on various aspects of the project, the success and challenges as well as lessons learnt from the project.</w:t>
      </w:r>
    </w:p>
    <w:p w:rsidR="005E34DD" w:rsidRPr="00C85A8B" w:rsidRDefault="005E34DD" w:rsidP="005E34DD">
      <w:pPr>
        <w:rPr>
          <w:b/>
          <w:sz w:val="24"/>
          <w:szCs w:val="24"/>
        </w:rPr>
      </w:pPr>
      <w:r w:rsidRPr="00C85A8B">
        <w:rPr>
          <w:b/>
          <w:sz w:val="24"/>
          <w:szCs w:val="24"/>
        </w:rPr>
        <w:t>Introduction</w:t>
      </w:r>
    </w:p>
    <w:p w:rsidR="005E34DD" w:rsidRPr="001C5B37" w:rsidRDefault="005E34DD" w:rsidP="005E34DD">
      <w:r>
        <w:t>The aim of the project is to develop a diagnostic phone application to aid the field diagnosis of potato disease for the James Hutton Institute’s Malawi potato project. The length of the project was 3 weeks and was undertaken by a team of 5 (Kari McMahon, Mark Goddard, Robert Mason, Ewan Mount and Zhihua Liu).</w:t>
      </w:r>
    </w:p>
    <w:p w:rsidR="005E34DD" w:rsidRPr="00C85A8B" w:rsidRDefault="005E34DD" w:rsidP="005E34DD">
      <w:pPr>
        <w:rPr>
          <w:b/>
          <w:sz w:val="24"/>
          <w:szCs w:val="24"/>
        </w:rPr>
      </w:pPr>
      <w:r w:rsidRPr="00C85A8B">
        <w:rPr>
          <w:b/>
          <w:sz w:val="24"/>
          <w:szCs w:val="24"/>
        </w:rPr>
        <w:t>Background</w:t>
      </w:r>
    </w:p>
    <w:p w:rsidR="005E34DD" w:rsidRDefault="005E34DD" w:rsidP="005E34DD">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E34DD" w:rsidRDefault="005E34DD" w:rsidP="005E34DD">
      <w:r>
        <w:t xml:space="preserve">Professor Lesley Torrance is the leader of the cell and molecular science group at the James Hutton Institute and Professor of Biology at the University of St Andrews. Professor Lesley Torrance and her team at the institute have been working on a Scottish government supported potato project in Malawi. The “project aims to contribute to poverty reduction and food security through strengthening the </w:t>
      </w:r>
      <w:r>
        <w:lastRenderedPageBreak/>
        <w:t xml:space="preserve">development of sustainable potato production and marketing systems for improved productivity and trade.” </w:t>
      </w:r>
      <w:sdt>
        <w:sdtPr>
          <w:id w:val="1690486816"/>
          <w:citation/>
        </w:sdtPr>
        <w:sdtContent>
          <w:r>
            <w:fldChar w:fldCharType="begin"/>
          </w:r>
          <w:r>
            <w:instrText xml:space="preserve"> CITATION Jam14 \l 2057 </w:instrText>
          </w:r>
          <w:r>
            <w:fldChar w:fldCharType="separate"/>
          </w:r>
          <w:r w:rsidRPr="00F656A6">
            <w:rPr>
              <w:noProof/>
            </w:rPr>
            <w:t>(James Hutton Institute, n.d.)</w:t>
          </w:r>
          <w:r>
            <w:fldChar w:fldCharType="end"/>
          </w:r>
        </w:sdtContent>
      </w:sdt>
    </w:p>
    <w:p w:rsidR="005E34DD" w:rsidRPr="005100CB" w:rsidRDefault="005E34DD" w:rsidP="005E34DD">
      <w:pPr>
        <w:rPr>
          <w:b/>
        </w:rPr>
      </w:pPr>
      <w:r>
        <w:t>Malawi is a country where 40% of the households cultivate and is the 7</w:t>
      </w:r>
      <w:r w:rsidRPr="007C0A4F">
        <w:rPr>
          <w:vertAlign w:val="superscript"/>
        </w:rPr>
        <w:t>th</w:t>
      </w:r>
      <w:r>
        <w:t xml:space="preserve"> biggest consumer of potatoes in the world. Potatoes are an important crop in Malawi but suffer greatly from pests, diseases, potato agronomy and lack of storage.</w:t>
      </w:r>
      <w:sdt>
        <w:sdtPr>
          <w:id w:val="-5672169"/>
          <w:citation/>
        </w:sdtPr>
        <w:sdtContent>
          <w:r>
            <w:fldChar w:fldCharType="begin"/>
          </w:r>
          <w:r>
            <w:instrText xml:space="preserve"> CITATION Jam141 \l 2057 </w:instrText>
          </w:r>
          <w:r>
            <w:fldChar w:fldCharType="separate"/>
          </w:r>
          <w:r>
            <w:rPr>
              <w:noProof/>
            </w:rPr>
            <w:t xml:space="preserve"> </w:t>
          </w:r>
          <w:r w:rsidRPr="00506ACD">
            <w:rPr>
              <w:noProof/>
            </w:rPr>
            <w:t>(James Hutton Institute, 2014)</w:t>
          </w:r>
          <w:r>
            <w:fldChar w:fldCharType="end"/>
          </w:r>
        </w:sdtContent>
      </w:sdt>
      <w:r>
        <w:t>. Professor Torrance and her team at the institute feel farmers could benefit greatly from a low cost infield diagnostic tool which would help identify a variation of problems in their potato fields at the early stages before it starts to spread and could cost farmers money and their crops. The diagnostic tool will be in the form of a phone application and will be integrated into the James Hutton Institute Malawi potato project in hopes to further 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5E34DD" w:rsidRPr="00C85A8B" w:rsidRDefault="005E34DD" w:rsidP="005E34DD">
      <w:pPr>
        <w:rPr>
          <w:b/>
          <w:sz w:val="24"/>
          <w:szCs w:val="24"/>
        </w:rPr>
      </w:pPr>
      <w:r w:rsidRPr="00C85A8B">
        <w:rPr>
          <w:b/>
          <w:sz w:val="24"/>
          <w:szCs w:val="24"/>
        </w:rPr>
        <w:t>Specification</w:t>
      </w:r>
    </w:p>
    <w:p w:rsidR="005E34DD" w:rsidRDefault="005E34DD" w:rsidP="005E34DD">
      <w:r>
        <w:t>The requirements for the project were gathered in a number of ways. The main method for the requirement gathering was the initial client meeting on day 1 of the project. The additional methods for requirement gathering was the scout trip to the James Hutton institute and email communications with the client.</w:t>
      </w:r>
    </w:p>
    <w:p w:rsidR="005E34DD" w:rsidRDefault="005E34DD" w:rsidP="005E34DD">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5E34DD" w:rsidRDefault="005E34DD" w:rsidP="005E34DD">
      <w:r>
        <w:t>Requirements:</w:t>
      </w:r>
    </w:p>
    <w:p w:rsidR="005E34DD" w:rsidRDefault="005E34DD" w:rsidP="005E34DD">
      <w:pPr>
        <w:pStyle w:val="ListParagraph"/>
        <w:numPr>
          <w:ilvl w:val="0"/>
          <w:numId w:val="1"/>
        </w:numPr>
      </w:pPr>
      <w:r>
        <w:t>As a stakeholder I want an image recognition system to identify potato diseases to aid the diagnosis of potato disease.</w:t>
      </w:r>
    </w:p>
    <w:p w:rsidR="005E34DD" w:rsidRDefault="005E34DD" w:rsidP="005E34DD">
      <w:pPr>
        <w:pStyle w:val="ListParagraph"/>
        <w:numPr>
          <w:ilvl w:val="0"/>
          <w:numId w:val="1"/>
        </w:numPr>
      </w:pPr>
      <w:r>
        <w:t xml:space="preserve">As a stakeholder I want a searchable glossary of symptoms which link to a </w:t>
      </w:r>
      <w:r>
        <w:lastRenderedPageBreak/>
        <w:t>further information page about the symptoms.</w:t>
      </w:r>
    </w:p>
    <w:p w:rsidR="005E34DD" w:rsidRDefault="005E34DD" w:rsidP="005E34DD">
      <w:pPr>
        <w:pStyle w:val="ListParagraph"/>
        <w:numPr>
          <w:ilvl w:val="0"/>
          <w:numId w:val="1"/>
        </w:numPr>
      </w:pPr>
      <w:r>
        <w:t>As a stakeholder I want  two field tests videos to help farmers understand how to do these tests.</w:t>
      </w:r>
    </w:p>
    <w:p w:rsidR="005E34DD" w:rsidRDefault="005E34DD" w:rsidP="005E34DD">
      <w:pPr>
        <w:pStyle w:val="ListParagraph"/>
        <w:numPr>
          <w:ilvl w:val="0"/>
          <w:numId w:val="1"/>
        </w:numPr>
      </w:pPr>
      <w:r>
        <w:t>As  a stakeholder I want to be able to zoom into images to aid diagnosis</w:t>
      </w:r>
    </w:p>
    <w:p w:rsidR="005E34DD" w:rsidRDefault="005E34DD" w:rsidP="005E34DD">
      <w:pPr>
        <w:pStyle w:val="ListParagraph"/>
        <w:numPr>
          <w:ilvl w:val="0"/>
          <w:numId w:val="1"/>
        </w:numPr>
      </w:pPr>
      <w:r>
        <w:t>As a stakeholder I would like to be able to share images taken from the application to aid diagnosis.</w:t>
      </w:r>
    </w:p>
    <w:p w:rsidR="005E34DD" w:rsidRDefault="005E34DD" w:rsidP="005E34DD">
      <w:r>
        <w:t>Non functional requirements:</w:t>
      </w:r>
    </w:p>
    <w:p w:rsidR="005E34DD" w:rsidRDefault="005E34DD" w:rsidP="005E34DD">
      <w:pPr>
        <w:pStyle w:val="ListParagraph"/>
        <w:numPr>
          <w:ilvl w:val="0"/>
          <w:numId w:val="2"/>
        </w:numPr>
      </w:pPr>
      <w:r>
        <w:t>As a stakeholder the application should work offline as it will be used out in the field where internet connection will not be available</w:t>
      </w:r>
    </w:p>
    <w:p w:rsidR="005E34DD" w:rsidRDefault="005E34DD" w:rsidP="005E34DD">
      <w:pPr>
        <w:pStyle w:val="ListParagraph"/>
        <w:numPr>
          <w:ilvl w:val="0"/>
          <w:numId w:val="2"/>
        </w:numPr>
      </w:pPr>
      <w:r>
        <w:t>As a stakeholder the application should be scalable as not all pests and diseases will be covered.</w:t>
      </w:r>
    </w:p>
    <w:p w:rsidR="005E34DD" w:rsidRDefault="005E34DD" w:rsidP="005E34DD">
      <w:pPr>
        <w:pStyle w:val="ListParagraph"/>
        <w:numPr>
          <w:ilvl w:val="0"/>
          <w:numId w:val="2"/>
        </w:numPr>
      </w:pPr>
      <w:r>
        <w:t>As a stakeholder the application should conserve battery power.</w:t>
      </w:r>
    </w:p>
    <w:p w:rsidR="005E34DD" w:rsidRDefault="005E34DD" w:rsidP="005E34DD">
      <w:r>
        <w:t xml:space="preserve">        Technology:</w:t>
      </w:r>
    </w:p>
    <w:p w:rsidR="005E34DD" w:rsidRDefault="005E34DD" w:rsidP="005E34DD">
      <w:pPr>
        <w:pStyle w:val="ListParagraph"/>
        <w:numPr>
          <w:ilvl w:val="0"/>
          <w:numId w:val="3"/>
        </w:numPr>
      </w:pPr>
      <w:r>
        <w:t>Android and iphone (Not necessary to do both).</w:t>
      </w:r>
    </w:p>
    <w:p w:rsidR="005E34DD" w:rsidRDefault="005E34DD" w:rsidP="005E34DD">
      <w:r>
        <w:t>With these requirements the team agreed that they did not think developing image recognition was possible within the time frame. From this we came up with an alternate solution which would be an NHS 24 like expert system where the user would answer certain questions about symptoms and it would give the user the disease relating to these symptoms. The team planned on asking the client if this requirement would be suitable at the scout trip to the James Hutton Institute.</w:t>
      </w:r>
    </w:p>
    <w:p w:rsidR="005E34DD" w:rsidRDefault="005E34DD" w:rsidP="005E34DD">
      <w:r>
        <w:t>The trip to the James Hutton Institute constituted of a team member from each of the 8 teams. The selected team member for our trip was Kari McMahon. At the meeting the scouts were given an hour long presentation on what Professor Torrance’s team works on at the James Hutton Institute, were shown how to do the FTA and LFD test and could participate in this if they wanted too and the opportunity to ask professor Torrance any questions about the application.</w:t>
      </w:r>
    </w:p>
    <w:p w:rsidR="005E34DD" w:rsidRDefault="005E34DD" w:rsidP="005E34DD">
      <w:r>
        <w:t xml:space="preserve">Kari asked professor Torrance voiced her concerns about the ability to develop image recognition where there appeared to be a misunderstanding. When Torrance spoke about image recognition she meant the user looked at the images for the symptom and compared it to the plant on the field. This description already fitted the team’s current second requirement in their requirement gathering which is a glossary that leads to a further information page where they </w:t>
      </w:r>
      <w:r>
        <w:lastRenderedPageBreak/>
        <w:t>can compare images of plants. Kari also asked professor Torrance about the expert system which she liked the idea of and gained a new requirement from professor Torrance which was the user should be able to update the application. During the trip some images were taken while recording the videos for the application and the plants these images can be seen in the appendix.</w:t>
      </w:r>
    </w:p>
    <w:p w:rsidR="005E34DD" w:rsidRDefault="005E34DD" w:rsidP="005E34DD">
      <w:r>
        <w:t>After the meeting the team wrote up a new set of requirements (user stories) document. Then emailed these to professor Torrance to check these were correct who then confirmed the requirements. The email can be seen in the appendix. The final  requirement specification is below</w:t>
      </w:r>
      <w:r>
        <w:rPr>
          <w:rStyle w:val="FootnoteReference"/>
        </w:rPr>
        <w:footnoteReference w:id="1"/>
      </w:r>
      <w:r>
        <w:t>:</w:t>
      </w:r>
    </w:p>
    <w:p w:rsidR="005E34DD" w:rsidRDefault="005E34DD" w:rsidP="005E34DD">
      <w:r>
        <w:t xml:space="preserve">     Requirements listed in priority: </w:t>
      </w:r>
    </w:p>
    <w:p w:rsidR="005E34DD" w:rsidRDefault="005E34DD" w:rsidP="005E34DD">
      <w:pPr>
        <w:pStyle w:val="ListParagraph"/>
        <w:numPr>
          <w:ilvl w:val="0"/>
          <w:numId w:val="4"/>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5E34DD" w:rsidRDefault="005E34DD" w:rsidP="005E34DD">
      <w:pPr>
        <w:pStyle w:val="ListParagraph"/>
        <w:numPr>
          <w:ilvl w:val="0"/>
          <w:numId w:val="4"/>
        </w:numPr>
      </w:pPr>
      <w:r>
        <w:t>As a stakeholder I want to two field tests videos to help farmers understand how to do these tests.</w:t>
      </w:r>
    </w:p>
    <w:p w:rsidR="005E34DD" w:rsidRDefault="005E34DD" w:rsidP="005E34DD">
      <w:pPr>
        <w:pStyle w:val="ListParagraph"/>
        <w:numPr>
          <w:ilvl w:val="0"/>
          <w:numId w:val="4"/>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5E34DD" w:rsidRDefault="005E34DD" w:rsidP="005E34DD">
      <w:pPr>
        <w:pStyle w:val="ListParagraph"/>
        <w:numPr>
          <w:ilvl w:val="0"/>
          <w:numId w:val="4"/>
        </w:numPr>
      </w:pPr>
      <w:r>
        <w:t>As  a stakeholder I want to be able to zoom into images to aid diagnosis</w:t>
      </w:r>
    </w:p>
    <w:p w:rsidR="005E34DD" w:rsidRDefault="005E34DD" w:rsidP="005E34DD">
      <w:pPr>
        <w:pStyle w:val="ListParagraph"/>
        <w:numPr>
          <w:ilvl w:val="0"/>
          <w:numId w:val="4"/>
        </w:numPr>
      </w:pPr>
      <w:r>
        <w:t>As a stakeholder I want like to be able to share images taken from the application to aid diagnosis.</w:t>
      </w:r>
    </w:p>
    <w:p w:rsidR="005E34DD" w:rsidRDefault="005E34DD" w:rsidP="005E34DD">
      <w:pPr>
        <w:pStyle w:val="ListParagraph"/>
        <w:numPr>
          <w:ilvl w:val="0"/>
          <w:numId w:val="4"/>
        </w:numPr>
      </w:pPr>
      <w:r>
        <w:t>As a stakeholder I want to be to update the data in the application</w:t>
      </w:r>
    </w:p>
    <w:p w:rsidR="005E34DD" w:rsidRDefault="005E34DD" w:rsidP="005E34DD">
      <w:r>
        <w:t>Non functional requirements:</w:t>
      </w:r>
    </w:p>
    <w:p w:rsidR="005E34DD" w:rsidRDefault="005E34DD" w:rsidP="005E34DD">
      <w:pPr>
        <w:pStyle w:val="ListParagraph"/>
        <w:numPr>
          <w:ilvl w:val="0"/>
          <w:numId w:val="5"/>
        </w:numPr>
      </w:pPr>
      <w:r>
        <w:t>As a stakeholder the application should work offline as it will be used out in the field where internet connection will not be available</w:t>
      </w:r>
    </w:p>
    <w:p w:rsidR="005E34DD" w:rsidRDefault="005E34DD" w:rsidP="005E34DD">
      <w:pPr>
        <w:pStyle w:val="ListParagraph"/>
        <w:numPr>
          <w:ilvl w:val="0"/>
          <w:numId w:val="5"/>
        </w:numPr>
      </w:pPr>
      <w:r>
        <w:t>As a stakeholder the application should be scalable as not all pests and diseases will be covered.</w:t>
      </w:r>
    </w:p>
    <w:p w:rsidR="005E34DD" w:rsidRDefault="005E34DD" w:rsidP="005E34DD">
      <w:pPr>
        <w:pStyle w:val="ListParagraph"/>
        <w:numPr>
          <w:ilvl w:val="0"/>
          <w:numId w:val="5"/>
        </w:numPr>
      </w:pPr>
      <w:r>
        <w:t>As a stakeholder the application should conserve battery power.</w:t>
      </w:r>
    </w:p>
    <w:p w:rsidR="005E34DD" w:rsidRDefault="005E34DD" w:rsidP="005E34DD">
      <w:r>
        <w:t xml:space="preserve"> Technology:</w:t>
      </w:r>
    </w:p>
    <w:p w:rsidR="005E34DD" w:rsidRDefault="005E34DD" w:rsidP="005E34DD">
      <w:pPr>
        <w:pStyle w:val="ListParagraph"/>
        <w:numPr>
          <w:ilvl w:val="0"/>
          <w:numId w:val="6"/>
        </w:numPr>
      </w:pPr>
      <w:r>
        <w:t>Android and iphone (Not necessary to do both).</w:t>
      </w:r>
    </w:p>
    <w:p w:rsidR="005E34DD" w:rsidRDefault="005E34DD" w:rsidP="005E34DD">
      <w:r>
        <w:lastRenderedPageBreak/>
        <w:t>The requirements are managed on Trello and can be found here:</w:t>
      </w:r>
    </w:p>
    <w:p w:rsidR="005E34DD" w:rsidRDefault="005E34DD" w:rsidP="005E34DD">
      <w:hyperlink r:id="rId10" w:history="1">
        <w:r w:rsidRPr="003C62BB">
          <w:rPr>
            <w:rStyle w:val="Hyperlink"/>
          </w:rPr>
          <w:t>https://trello.com/b/kE5Tl8AA/industrial-team-project</w:t>
        </w:r>
      </w:hyperlink>
    </w:p>
    <w:p w:rsidR="005E34DD" w:rsidRDefault="005E34DD" w:rsidP="005E34DD">
      <w:r>
        <w:t>The requirements are written as user stories as the team used the Agile approach to software development. The reasoning behind the Agile approach is because the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This means the client should get the aspects of the application they really want and the developers are being realistic with the client and not over estimating or claiming to get all the requirements done and hence disappointing the client.</w:t>
      </w:r>
    </w:p>
    <w:p w:rsidR="005E34DD" w:rsidRDefault="005E34DD" w:rsidP="005E34DD">
      <w:r>
        <w:t>The team told professor Torrance we would be taking the Agile approach and we planned on achieving the top two requirements done and if we had time we would try to achieve the rest. Professor Torrance agreed to this approach which can be seen in the email in the appendix.</w:t>
      </w:r>
    </w:p>
    <w:p w:rsidR="005E34DD" w:rsidRDefault="005E34DD" w:rsidP="005E34DD">
      <w:r>
        <w:t>Due to the short time period of the project and not always being able to have access to the client as they are in Invergowrie. The team could not take a full Agile approach and had to schedule Agile meetings around pre-set times in the timetable. This meant the approach we took in terms of the sprint was not fully Agile and sometimes felt closer to an iterative approach.</w:t>
      </w:r>
    </w:p>
    <w:p w:rsidR="005E34DD" w:rsidRDefault="005E34DD" w:rsidP="005E34DD">
      <w:r>
        <w:t>Our work schedule plan for the project was:</w:t>
      </w:r>
    </w:p>
    <w:p w:rsidR="005E34DD" w:rsidRDefault="005E34DD" w:rsidP="005E34DD">
      <w:pPr>
        <w:pStyle w:val="ListParagraph"/>
        <w:numPr>
          <w:ilvl w:val="0"/>
          <w:numId w:val="7"/>
        </w:numPr>
      </w:pPr>
      <w:r>
        <w:t>Planning stage – Mon 15</w:t>
      </w:r>
      <w:r w:rsidRPr="002C6FF9">
        <w:rPr>
          <w:vertAlign w:val="superscript"/>
        </w:rPr>
        <w:t>th</w:t>
      </w:r>
      <w:r>
        <w:t xml:space="preserve"> Sept to Wed 17</w:t>
      </w:r>
      <w:r w:rsidRPr="002C6FF9">
        <w:rPr>
          <w:vertAlign w:val="superscript"/>
        </w:rPr>
        <w:t>th</w:t>
      </w:r>
      <w:r>
        <w:t xml:space="preserve"> of Sept 2014</w:t>
      </w:r>
    </w:p>
    <w:p w:rsidR="005E34DD" w:rsidRDefault="005E34DD" w:rsidP="005E34DD">
      <w:pPr>
        <w:pStyle w:val="ListParagraph"/>
      </w:pPr>
    </w:p>
    <w:p w:rsidR="005E34DD" w:rsidRDefault="005E34DD" w:rsidP="005E34DD">
      <w:pPr>
        <w:pStyle w:val="ListParagraph"/>
        <w:numPr>
          <w:ilvl w:val="0"/>
          <w:numId w:val="7"/>
        </w:numPr>
      </w:pPr>
      <w:r>
        <w:t>Sprint 1 – Wed 17th Sept to Wed 24</w:t>
      </w:r>
      <w:r w:rsidRPr="00706081">
        <w:rPr>
          <w:vertAlign w:val="superscript"/>
        </w:rPr>
        <w:t>th</w:t>
      </w:r>
      <w:r>
        <w:t xml:space="preserve"> Sept 2014</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Client Meeting - Wed 24</w:t>
      </w:r>
      <w:r w:rsidRPr="00706081">
        <w:rPr>
          <w:vertAlign w:val="superscript"/>
        </w:rPr>
        <w:t>th</w:t>
      </w:r>
      <w:r>
        <w:t xml:space="preserve"> Sept at 4pm where we review our application with client.</w:t>
      </w:r>
    </w:p>
    <w:p w:rsidR="005E34DD" w:rsidRDefault="005E34DD" w:rsidP="005E34DD">
      <w:pPr>
        <w:pStyle w:val="ListParagraph"/>
      </w:pPr>
    </w:p>
    <w:p w:rsidR="005E34DD" w:rsidRDefault="005E34DD" w:rsidP="005E34DD">
      <w:pPr>
        <w:pStyle w:val="ListParagraph"/>
        <w:numPr>
          <w:ilvl w:val="0"/>
          <w:numId w:val="7"/>
        </w:numPr>
      </w:pPr>
      <w:r>
        <w:t>Sprint 2 - Thurs 25</w:t>
      </w:r>
      <w:r w:rsidRPr="00706081">
        <w:rPr>
          <w:vertAlign w:val="superscript"/>
        </w:rPr>
        <w:t>th</w:t>
      </w:r>
      <w:r>
        <w:t xml:space="preserve"> Sept to Thurs 2</w:t>
      </w:r>
      <w:r w:rsidRPr="00706081">
        <w:rPr>
          <w:vertAlign w:val="superscript"/>
        </w:rPr>
        <w:t>nd</w:t>
      </w:r>
      <w:r>
        <w:t xml:space="preserve"> Oct 2014</w:t>
      </w:r>
    </w:p>
    <w:p w:rsidR="005E34DD" w:rsidRDefault="005E34DD" w:rsidP="005E34DD">
      <w:pPr>
        <w:pStyle w:val="ListParagraph"/>
      </w:pPr>
    </w:p>
    <w:p w:rsidR="005E34DD" w:rsidRDefault="005E34DD" w:rsidP="005E34DD">
      <w:pPr>
        <w:pStyle w:val="ListParagraph"/>
        <w:numPr>
          <w:ilvl w:val="0"/>
          <w:numId w:val="7"/>
        </w:numPr>
      </w:pPr>
      <w:r>
        <w:t>Client Meeting – Mon 29</w:t>
      </w:r>
      <w:r w:rsidRPr="00A224C3">
        <w:rPr>
          <w:vertAlign w:val="superscript"/>
        </w:rPr>
        <w:t>th</w:t>
      </w:r>
      <w:r>
        <w:t xml:space="preserve"> September at 9am where we would give a progress report.</w:t>
      </w:r>
    </w:p>
    <w:p w:rsidR="005E34DD" w:rsidRDefault="005E34DD" w:rsidP="005E34DD">
      <w:pPr>
        <w:pStyle w:val="ListParagraph"/>
      </w:pPr>
    </w:p>
    <w:p w:rsidR="005E34DD" w:rsidRDefault="005E34DD" w:rsidP="005E34DD">
      <w:pPr>
        <w:pStyle w:val="ListParagraph"/>
        <w:numPr>
          <w:ilvl w:val="0"/>
          <w:numId w:val="7"/>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5E34DD" w:rsidRDefault="005E34DD" w:rsidP="005E34DD">
      <w:pPr>
        <w:pStyle w:val="ListParagraph"/>
      </w:pPr>
    </w:p>
    <w:p w:rsidR="005E34DD" w:rsidRDefault="005E34DD" w:rsidP="005E34DD">
      <w:pPr>
        <w:pStyle w:val="ListParagraph"/>
        <w:numPr>
          <w:ilvl w:val="0"/>
          <w:numId w:val="7"/>
        </w:numPr>
      </w:pPr>
      <w:r>
        <w:lastRenderedPageBreak/>
        <w:t>.Scheduled user testing / evaluation Wednesday the 1st of October and Thursday the 2</w:t>
      </w:r>
      <w:r w:rsidRPr="00A224C3">
        <w:rPr>
          <w:vertAlign w:val="superscript"/>
        </w:rPr>
        <w:t>nd</w:t>
      </w:r>
      <w:r>
        <w:t xml:space="preserve"> of October.</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Final presentation on the Friday 3</w:t>
      </w:r>
      <w:r w:rsidRPr="00A224C3">
        <w:rPr>
          <w:vertAlign w:val="superscript"/>
        </w:rPr>
        <w:t>rd</w:t>
      </w:r>
      <w:r>
        <w:t xml:space="preserve"> of October as well as project deliverables to be handed in.</w:t>
      </w:r>
    </w:p>
    <w:p w:rsidR="005E34DD" w:rsidRPr="00044A43" w:rsidRDefault="005E34DD" w:rsidP="005E34DD">
      <w:r>
        <w:t>As well as the schedule above the team also meets with Professor Arnott for our managerial meetings twice a week and our team leader meets individually with Professor Arnott once a week. In an Agile project often you do not select a team leader but in this scenario we had to select a team leader which was Kari McMahon. Kari would project manage and organise the team during this project.</w:t>
      </w:r>
    </w:p>
    <w:p w:rsidR="005E34DD" w:rsidRPr="00C85A8B" w:rsidRDefault="005E34DD" w:rsidP="005E34DD">
      <w:pPr>
        <w:rPr>
          <w:b/>
          <w:sz w:val="24"/>
          <w:szCs w:val="24"/>
        </w:rPr>
      </w:pPr>
      <w:r w:rsidRPr="00C85A8B">
        <w:rPr>
          <w:b/>
          <w:sz w:val="24"/>
          <w:szCs w:val="24"/>
        </w:rPr>
        <w:t>Design</w:t>
      </w:r>
    </w:p>
    <w:p w:rsidR="005E34DD" w:rsidRDefault="005E34DD" w:rsidP="005E34DD">
      <w:r>
        <w:t xml:space="preserve">Once the team had the specifications for the project several design decisions had to be made. </w:t>
      </w:r>
    </w:p>
    <w:p w:rsidR="005E34DD" w:rsidRPr="007037E6" w:rsidRDefault="005E34DD" w:rsidP="005E34DD">
      <w:pPr>
        <w:jc w:val="center"/>
        <w:rPr>
          <w:b/>
        </w:rPr>
      </w:pPr>
      <w:r>
        <w:rPr>
          <w:b/>
        </w:rPr>
        <w:t>Device selection</w:t>
      </w:r>
    </w:p>
    <w:p w:rsidR="005E34DD" w:rsidRDefault="005E34DD" w:rsidP="005E34DD">
      <w:r>
        <w:t>The first design decision tackled was whether to develop the application for Android, IPhone or both. The client had made clear to the teams that she would like the application to be on both devices but that the teams did not necessarily have to do both.</w:t>
      </w:r>
    </w:p>
    <w:p w:rsidR="005E34DD" w:rsidRDefault="005E34DD" w:rsidP="005E34DD">
      <w:r>
        <w:t>To develop for IPhone developers must have access to a mac which not all members in the team have hence this would mean if team members wanted to work from home they would not be able to which was a disadvantage. The language used to develop iPhone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focussed on building the project and not having to take time out to learn a new language.</w:t>
      </w:r>
    </w:p>
    <w:p w:rsidR="005E34DD" w:rsidRDefault="005E34DD" w:rsidP="005E34DD">
      <w:r>
        <w:t xml:space="preserve">The team all had experience with development on Android and all already had the development kits set up on their laptops. This made Android an appealing choice because we could spend more time developing rather than trying to organise setting up the development tools and learning the quirks of a new language. The team also did research into phone usage in Malawi and found that Airtel Malawi a telecommunications company the market leader in Malawi with a market share of 75% </w:t>
      </w:r>
      <w:sdt>
        <w:sdtPr>
          <w:id w:val="-1278787355"/>
          <w:citation/>
        </w:sdtPr>
        <w:sdtContent>
          <w:r>
            <w:fldChar w:fldCharType="begin"/>
          </w:r>
          <w:r>
            <w:instrText xml:space="preserve">CITATION Air14 \l 2057 </w:instrText>
          </w:r>
          <w:r>
            <w:fldChar w:fldCharType="separate"/>
          </w:r>
          <w:r w:rsidRPr="00F26726">
            <w:rPr>
              <w:noProof/>
            </w:rPr>
            <w:t>(Airtel Malawi, n.d.)</w:t>
          </w:r>
          <w:r>
            <w:fldChar w:fldCharType="end"/>
          </w:r>
        </w:sdtContent>
      </w:sdt>
      <w:r>
        <w:t xml:space="preserve">. The team researched into phone prices in Malawi using figures from Airtel Malawi </w:t>
      </w:r>
      <w:sdt>
        <w:sdtPr>
          <w:id w:val="941500168"/>
          <w:citation/>
        </w:sdtPr>
        <w:sdtContent>
          <w:r>
            <w:fldChar w:fldCharType="begin"/>
          </w:r>
          <w:r>
            <w:instrText xml:space="preserve">CITATION Air141 \l 2057 </w:instrText>
          </w:r>
          <w:r>
            <w:fldChar w:fldCharType="separate"/>
          </w:r>
          <w:r w:rsidRPr="00F26726">
            <w:rPr>
              <w:noProof/>
            </w:rPr>
            <w:t>(Airtel Malawi, n.d.)</w:t>
          </w:r>
          <w:r>
            <w:fldChar w:fldCharType="end"/>
          </w:r>
        </w:sdtContent>
      </w:sdt>
      <w:r>
        <w:t xml:space="preserve"> and Cellular Abroad </w:t>
      </w:r>
      <w:sdt>
        <w:sdtPr>
          <w:id w:val="2086882356"/>
          <w:citation/>
        </w:sdtPr>
        <w:sdtContent>
          <w:r>
            <w:fldChar w:fldCharType="begin"/>
          </w:r>
          <w:r>
            <w:instrText xml:space="preserve">CITATION Cel14 \l 2057 </w:instrText>
          </w:r>
          <w:r>
            <w:fldChar w:fldCharType="separate"/>
          </w:r>
          <w:r w:rsidRPr="00F26726">
            <w:rPr>
              <w:noProof/>
            </w:rPr>
            <w:t>(Cellular Abroad, n.d.)</w:t>
          </w:r>
          <w:r>
            <w:fldChar w:fldCharType="end"/>
          </w:r>
        </w:sdtContent>
      </w:sdt>
      <w:r>
        <w:t>. The prices can be seen below:</w:t>
      </w:r>
    </w:p>
    <w:p w:rsidR="005E34DD" w:rsidRDefault="005E34DD" w:rsidP="005E34DD">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lastRenderedPageBreak/>
              <w:t>HUAWEI IDEOS , £46</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5E34DD" w:rsidRDefault="005E34DD" w:rsidP="005E34DD"/>
    <w:p w:rsidR="005E34DD" w:rsidRDefault="005E34DD" w:rsidP="005E34DD">
      <w:r>
        <w:t>Iphone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5E34DD" w:rsidRPr="00273F37" w:rsidTr="00E17012">
        <w:tc>
          <w:tcPr>
            <w:tcW w:w="0" w:type="auto"/>
            <w:shd w:val="clear" w:color="auto" w:fill="FFFFFF"/>
            <w:tcMar>
              <w:top w:w="0" w:type="dxa"/>
              <w:left w:w="150" w:type="dxa"/>
              <w:bottom w:w="0" w:type="dxa"/>
              <w:right w:w="150" w:type="dxa"/>
            </w:tcMar>
            <w:hideMark/>
          </w:tcPr>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5E34DD" w:rsidRPr="00AE1791" w:rsidRDefault="005E34DD" w:rsidP="00E17012">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5E34DD" w:rsidRDefault="005E34DD" w:rsidP="005E34DD">
      <w:pPr>
        <w:rPr>
          <w:b/>
        </w:rPr>
      </w:pPr>
    </w:p>
    <w:p w:rsidR="005E34DD" w:rsidRDefault="005E34DD" w:rsidP="005E34DD">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5E34DD" w:rsidRDefault="005E34DD" w:rsidP="005E34DD">
      <w:r>
        <w:t>There was one other option that enabled us to develop for both devices which was a development tool like PhoneGap or LiveCode which allow you to develop applications using HTML, CSS and javascript and then export the application 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 In the teams minds it was more important to get build a strong application than fiddle with new technologies.</w:t>
      </w:r>
    </w:p>
    <w:p w:rsidR="005E34DD" w:rsidRPr="00AE1791" w:rsidRDefault="005E34DD" w:rsidP="005E34DD">
      <w:r>
        <w:t>After analysing all the points discussed above the team decided that developing purely for Android had the most benefits for this type of project.</w:t>
      </w:r>
    </w:p>
    <w:p w:rsidR="005E34DD" w:rsidRDefault="005E34DD" w:rsidP="005E34DD">
      <w:pPr>
        <w:jc w:val="center"/>
      </w:pPr>
      <w:r>
        <w:rPr>
          <w:b/>
        </w:rPr>
        <w:t>Development Tools Decision</w:t>
      </w:r>
    </w:p>
    <w:p w:rsidR="005E34DD" w:rsidRDefault="005E34DD" w:rsidP="005E34DD">
      <w:r>
        <w:t xml:space="preserve">At the design stage the team had to decide on the development tools we would use to develop the project on. Most of the team already had the Android development kit on their laptops and used either eclipse or intellji as there IDE so the team kept it this way and decided the two IDE’s we would use were </w:t>
      </w:r>
      <w:r>
        <w:lastRenderedPageBreak/>
        <w:t>eclipse or intellji depending on team members preference.</w:t>
      </w:r>
    </w:p>
    <w:p w:rsidR="005E34DD" w:rsidRDefault="005E34DD" w:rsidP="005E34DD">
      <w:r>
        <w:t xml:space="preserve">In terms of versioning control we decided to use Github as all of the team apart from Liu all had some 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 The Github can be found here </w:t>
      </w:r>
      <w:hyperlink r:id="rId11" w:history="1">
        <w:r w:rsidRPr="002813A3">
          <w:rPr>
            <w:rStyle w:val="Hyperlink"/>
          </w:rPr>
          <w:t>https://github.com/karivmcmahon/IndustrialTeamProj</w:t>
        </w:r>
      </w:hyperlink>
      <w:r>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5E34DD" w:rsidRDefault="005E34DD" w:rsidP="005E34DD">
      <w:r>
        <w:t>For testing the application the team used the emulator that comes with Android while developing aspects of the project and Robert and Ewan both have an Android phones so the team will use these for usability testing, checking features look the same on the phone as well as device and using the phone to demonstrate to the client and to the manager at managerial meetings.</w:t>
      </w:r>
    </w:p>
    <w:p w:rsidR="005E34DD" w:rsidRDefault="005E34DD" w:rsidP="005E34DD">
      <w:r>
        <w:t>During the design stage the team also thought it would be a good idea to integrate unit testing into the application to help keep the code maintainable and help tease out any errors that may occur in the code which the team may have not thought about. The team choose to use the Android Junit tests as it’s built in with Android development kit and are specifically designed to be tested on Android devices. The team also have experience with Android Junit tests so it seemed like the most appropriate choice.</w:t>
      </w:r>
    </w:p>
    <w:p w:rsidR="005E34DD" w:rsidRDefault="005E34DD" w:rsidP="005E34DD">
      <w:r>
        <w:t>The team were aware we might have time to build a website for updating the application. So the team spoke with Mahamadou about getting a webspace and asked what type of website we could put within this webspace.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w:t>
      </w:r>
      <w:r>
        <w:lastRenderedPageBreak/>
        <w:t>effective when needing to mock up a website within tight time constraints.</w:t>
      </w:r>
    </w:p>
    <w:p w:rsidR="005E34DD" w:rsidRDefault="005E34DD" w:rsidP="005E34DD">
      <w:pPr>
        <w:jc w:val="center"/>
        <w:rPr>
          <w:b/>
        </w:rPr>
      </w:pPr>
    </w:p>
    <w:p w:rsidR="005E34DD" w:rsidRDefault="005E34DD" w:rsidP="005E34DD">
      <w:pPr>
        <w:jc w:val="center"/>
        <w:rPr>
          <w:b/>
        </w:rPr>
      </w:pPr>
    </w:p>
    <w:p w:rsidR="005E34DD" w:rsidRDefault="005E34DD" w:rsidP="005E34DD">
      <w:r>
        <w:rPr>
          <w:b/>
        </w:rPr>
        <w:t>Database Design</w:t>
      </w:r>
    </w:p>
    <w:p w:rsidR="005E34DD" w:rsidRDefault="005E34DD" w:rsidP="005E34DD">
      <w:r>
        <w:t>After the teams decision of developing on Android we needed to decide on the type of database the device would use to store the potato disease information. The client made clear she would like the application to work offline but also to be scalable.</w:t>
      </w:r>
    </w:p>
    <w:p w:rsidR="005E34DD" w:rsidRDefault="005E34DD" w:rsidP="005E34DD">
      <w:r>
        <w:t>For the application to work offline we decided to use the in phone SQLite database to store the information for the glossary. We planned on developing the application with the in phone database so the application could work offline as the requirement to have a glossary of symptoms and videos of the test were the highest requirements and the ones we promised to achieve.</w:t>
      </w:r>
    </w:p>
    <w:p w:rsidR="005E34DD" w:rsidRDefault="005E34DD" w:rsidP="005E34DD">
      <w:r>
        <w:t>Since there was also a requirement to be able to make the application scalable and updatable. The team designed a solution for this which would be implemented if the team had time in the project or could be implemented in the future. The solution was a website where the user could update the information to a server version of the SQLite database and then when the phone had an internet connection it would sync the in phone database with the server database and update the application. Hence also making the phone scalable and work offline.</w:t>
      </w:r>
    </w:p>
    <w:p w:rsidR="005E34DD" w:rsidRDefault="005E34DD" w:rsidP="005E34DD">
      <w:r>
        <w:t xml:space="preserve">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database choice useful for scalability </w:t>
      </w:r>
      <w:sdt>
        <w:sdtPr>
          <w:id w:val="-671103860"/>
          <w:citation/>
        </w:sdtPr>
        <w:sdtContent>
          <w:r>
            <w:fldChar w:fldCharType="begin"/>
          </w:r>
          <w:r>
            <w:instrText xml:space="preserve"> CITATION SQL14 \l 2057 </w:instrText>
          </w:r>
          <w:r>
            <w:fldChar w:fldCharType="separate"/>
          </w:r>
          <w:r w:rsidRPr="00F26726">
            <w:rPr>
              <w:noProof/>
            </w:rPr>
            <w:t>(SQLite , n.d.)</w:t>
          </w:r>
          <w:r>
            <w:fldChar w:fldCharType="end"/>
          </w:r>
        </w:sdtContent>
      </w:sdt>
      <w:r>
        <w:t>. The only issue with the choice of using SQLite as out database is only two members of the team have experience with this database so we were aware there may be a learning curve for some members of the team.</w:t>
      </w:r>
    </w:p>
    <w:p w:rsidR="005E34DD" w:rsidRDefault="005E34DD" w:rsidP="005E34DD">
      <w:r>
        <w:t xml:space="preserve">Below is a sketch of the database design we believed we would need for the application. We believed we needed a glossary table which would contain information about the disease such as its name, type (tuber, leaf, insect ), 6 images ( as text references to </w:t>
      </w:r>
      <w:r>
        <w:lastRenderedPageBreak/>
        <w:t>the images in the folder ), basic facts, control and diagnostics. The second table is a characteristic table which would contain the characteristics of each disease and a question for this characteristic for the expert system. These two tables will have a linking table they will be linked by the ids of each. A sketch of the database design is shown below and a larger image can be found in the appendix.</w:t>
      </w:r>
    </w:p>
    <w:p w:rsidR="005E34DD" w:rsidRDefault="005E34DD" w:rsidP="005E34DD">
      <w:pPr>
        <w:jc w:val="left"/>
      </w:pPr>
      <w:r>
        <w:rPr>
          <w:noProof/>
          <w:lang w:eastAsia="en-GB"/>
        </w:rPr>
        <w:drawing>
          <wp:inline distT="0" distB="0" distL="0" distR="0" wp14:anchorId="060258F2" wp14:editId="231AEDF8">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5E34DD" w:rsidRDefault="005E34DD" w:rsidP="005E34DD">
      <w:pPr>
        <w:jc w:val="left"/>
      </w:pPr>
    </w:p>
    <w:p w:rsidR="005E34DD" w:rsidRDefault="005E34DD" w:rsidP="005E34DD">
      <w:pPr>
        <w:jc w:val="left"/>
        <w:rPr>
          <w:b/>
        </w:rPr>
      </w:pPr>
      <w:r>
        <w:tab/>
      </w:r>
      <w:r>
        <w:tab/>
      </w:r>
      <w:r>
        <w:rPr>
          <w:b/>
        </w:rPr>
        <w:t>Sketches</w:t>
      </w:r>
    </w:p>
    <w:p w:rsidR="005E34DD" w:rsidRDefault="005E34DD" w:rsidP="005E34DD">
      <w:r>
        <w:t>Below are the finalised design sketches of the application the team came up with from the requirements. The sketches were used as an aid to the team when developing the application. Larger versions of the sketches can be found in the appendix.</w:t>
      </w:r>
    </w:p>
    <w:p w:rsidR="005E34DD" w:rsidRDefault="005E34DD" w:rsidP="005E34DD">
      <w:pPr>
        <w:jc w:val="center"/>
      </w:pPr>
      <w:r>
        <w:t>Glossary Page Sketch</w:t>
      </w:r>
    </w:p>
    <w:p w:rsidR="005E34DD" w:rsidRDefault="005E34DD" w:rsidP="005E34DD">
      <w:r>
        <w:t>The glossary page would show the name of the disease and an image relating to it when clicked on takes you to the further info page.</w:t>
      </w:r>
    </w:p>
    <w:p w:rsidR="005E34DD" w:rsidRDefault="005E34DD" w:rsidP="005E34DD">
      <w:pPr>
        <w:jc w:val="center"/>
      </w:pPr>
      <w:r>
        <w:rPr>
          <w:noProof/>
          <w:lang w:eastAsia="en-GB"/>
        </w:rPr>
        <w:lastRenderedPageBreak/>
        <w:drawing>
          <wp:inline distT="0" distB="0" distL="0" distR="0" wp14:anchorId="5B280375" wp14:editId="29197A78">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5E34DD" w:rsidRDefault="005E34DD" w:rsidP="005E34DD">
      <w:pPr>
        <w:jc w:val="center"/>
      </w:pPr>
      <w:r>
        <w:t>Further Information Page Sketch</w:t>
      </w:r>
    </w:p>
    <w:p w:rsidR="005E34DD" w:rsidRDefault="005E34DD" w:rsidP="005E34DD">
      <w:r>
        <w:t>The further information page shows the user more details about the disease such as a flickable slideshow and details such as basic facts, control and diagnostics</w:t>
      </w:r>
    </w:p>
    <w:p w:rsidR="005E34DD" w:rsidRDefault="005E34DD" w:rsidP="005E34DD">
      <w:pPr>
        <w:jc w:val="center"/>
      </w:pPr>
      <w:r>
        <w:rPr>
          <w:noProof/>
          <w:lang w:eastAsia="en-GB"/>
        </w:rPr>
        <w:drawing>
          <wp:inline distT="0" distB="0" distL="0" distR="0" wp14:anchorId="517C14B3" wp14:editId="2032FF54">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5E34DD" w:rsidRDefault="005E34DD" w:rsidP="005E34DD">
      <w:pPr>
        <w:jc w:val="center"/>
      </w:pPr>
      <w:r>
        <w:t>Expert System Page Sketch</w:t>
      </w:r>
    </w:p>
    <w:p w:rsidR="005E34DD" w:rsidRDefault="005E34DD" w:rsidP="005E34DD">
      <w:r>
        <w:t>The expert system page would have questions which you would answer and it would then lead to a diagnosis of which disease it thinks it is.</w:t>
      </w:r>
    </w:p>
    <w:p w:rsidR="005E34DD" w:rsidRDefault="005E34DD" w:rsidP="005E34DD">
      <w:pPr>
        <w:jc w:val="center"/>
      </w:pPr>
      <w:r>
        <w:rPr>
          <w:noProof/>
          <w:lang w:eastAsia="en-GB"/>
        </w:rPr>
        <w:drawing>
          <wp:inline distT="0" distB="0" distL="0" distR="0" wp14:anchorId="5F7A0D5C" wp14:editId="685F6613">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p>
    <w:p w:rsidR="005E34DD" w:rsidRDefault="005E34DD" w:rsidP="005E34DD">
      <w:pPr>
        <w:jc w:val="center"/>
      </w:pPr>
      <w:r>
        <w:t>Video Tutorials Page Sketch</w:t>
      </w:r>
    </w:p>
    <w:p w:rsidR="005E34DD" w:rsidRDefault="005E34DD" w:rsidP="005E34DD">
      <w:r>
        <w:t>The video tutorials page shows the user videos of the two field tests.</w:t>
      </w:r>
    </w:p>
    <w:p w:rsidR="005E34DD" w:rsidRPr="00276613" w:rsidRDefault="005E34DD" w:rsidP="005E34DD">
      <w:pPr>
        <w:jc w:val="center"/>
      </w:pPr>
      <w:r>
        <w:rPr>
          <w:noProof/>
          <w:lang w:eastAsia="en-GB"/>
        </w:rPr>
        <w:drawing>
          <wp:inline distT="0" distB="0" distL="0" distR="0" wp14:anchorId="2EDBD712" wp14:editId="42D6A428">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5E34DD" w:rsidRDefault="005E34DD" w:rsidP="005E34DD">
      <w:pPr>
        <w:jc w:val="center"/>
        <w:rPr>
          <w:b/>
        </w:rPr>
      </w:pPr>
    </w:p>
    <w:p w:rsidR="005E34DD" w:rsidRDefault="005E34DD" w:rsidP="005E34DD">
      <w:pPr>
        <w:jc w:val="center"/>
        <w:rPr>
          <w:b/>
        </w:rPr>
      </w:pPr>
    </w:p>
    <w:p w:rsidR="005E34DD" w:rsidRDefault="005E34DD" w:rsidP="005E34DD">
      <w:pPr>
        <w:jc w:val="center"/>
        <w:rPr>
          <w:b/>
        </w:rPr>
      </w:pPr>
      <w:r w:rsidRPr="00A453BE">
        <w:rPr>
          <w:b/>
        </w:rPr>
        <w:t>Project Planning</w:t>
      </w:r>
      <w:r>
        <w:rPr>
          <w:b/>
        </w:rPr>
        <w:t xml:space="preserve"> </w:t>
      </w:r>
    </w:p>
    <w:p w:rsidR="005E34DD" w:rsidRDefault="005E34DD" w:rsidP="005E34DD">
      <w:r>
        <w:t xml:space="preserve">At the design stage in the project the team discussed several ways to manage the project. The first was to minute the daily meetings. The minutes would summarise what happened at the meeting as well as the tasks achieved that day or from the previous day and tasks to do before the next meeting. </w:t>
      </w:r>
    </w:p>
    <w:p w:rsidR="005E34DD" w:rsidRDefault="005E34DD" w:rsidP="005E34DD">
      <w:r>
        <w:t xml:space="preserve">The plan for the daily meetings were 9am – 5pm where we would work on the project in the labs. The reason for these meetings was to stick to the Agile approach of working 9am – 5pm in the same environment as each other as it should make it easier to communicate changes or updates in the project, show progress and make sure the project is on track. The team also agreed at the start of every meeting the team would have a quick 10 minute SCRUM where each member would say what they did the day before, what they were going to do and any </w:t>
      </w:r>
      <w:r>
        <w:lastRenderedPageBreak/>
        <w:t>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5E34DD" w:rsidRDefault="005E34DD" w:rsidP="005E34DD">
      <w:r>
        <w:t>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with the risks. This was so that if any of the risks occurred the members of the team would know how to manage the risk before it had detrimental effects on the project.</w:t>
      </w:r>
    </w:p>
    <w:p w:rsidR="005E34DD" w:rsidRDefault="005E34DD" w:rsidP="005E34DD">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 tool to aid project planning throughout the implementation stages. The team decided on the use of the backlog as we all had seen the benefits of using one when taking the Agile module in third year. The sprint backlogs can be found in the appendix.</w:t>
      </w:r>
    </w:p>
    <w:p w:rsidR="005E34DD" w:rsidRDefault="005E34DD" w:rsidP="005E34DD">
      <w:r>
        <w:t xml:space="preserve">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 the team did not know what colour he was. From the session the team were aware they were missing a yellow and green personality and would have to be mindful of this throughout the project and make an effort to bring out their green and yellow personality skills which may sometimes be hidden. The session made us aware of the benefits and challenges of having each colour in our team enabling us to be mindful of how </w:t>
      </w:r>
      <w:r>
        <w:lastRenderedPageBreak/>
        <w:t>to deal with each personality type within our team which would aid the team in project planning and managing. Below is an image of our team from this session.</w:t>
      </w:r>
    </w:p>
    <w:p w:rsidR="005E34DD" w:rsidRPr="00DF1680" w:rsidRDefault="005E34DD" w:rsidP="005E34DD">
      <w:pPr>
        <w:jc w:val="left"/>
      </w:pPr>
      <w:r>
        <w:rPr>
          <w:noProof/>
          <w:lang w:eastAsia="en-GB"/>
        </w:rPr>
        <w:drawing>
          <wp:inline distT="0" distB="0" distL="0" distR="0" wp14:anchorId="3F646B79" wp14:editId="0A7BCBBD">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5E34DD" w:rsidRDefault="005E34DD" w:rsidP="005E34DD">
      <w:r>
        <w:t>As stated in the specifications the team developed an Agile like work schedule around the pre-set meetings with the client. We planned on the schedule below during the planning and design stage:</w:t>
      </w:r>
    </w:p>
    <w:p w:rsidR="005E34DD" w:rsidRDefault="005E34DD" w:rsidP="005E34DD">
      <w:pPr>
        <w:pStyle w:val="ListParagraph"/>
        <w:numPr>
          <w:ilvl w:val="0"/>
          <w:numId w:val="7"/>
        </w:numPr>
      </w:pPr>
      <w:r>
        <w:t>Planning stage – Mon 15</w:t>
      </w:r>
      <w:r w:rsidRPr="002C6FF9">
        <w:rPr>
          <w:vertAlign w:val="superscript"/>
        </w:rPr>
        <w:t>th</w:t>
      </w:r>
      <w:r>
        <w:t xml:space="preserve"> Sept to Wed 17</w:t>
      </w:r>
      <w:r w:rsidRPr="002C6FF9">
        <w:rPr>
          <w:vertAlign w:val="superscript"/>
        </w:rPr>
        <w:t>th</w:t>
      </w:r>
      <w:r>
        <w:t xml:space="preserve"> of Sept 2014</w:t>
      </w:r>
    </w:p>
    <w:p w:rsidR="005E34DD" w:rsidRDefault="005E34DD" w:rsidP="005E34DD">
      <w:pPr>
        <w:pStyle w:val="ListParagraph"/>
      </w:pPr>
    </w:p>
    <w:p w:rsidR="005E34DD" w:rsidRDefault="005E34DD" w:rsidP="005E34DD">
      <w:pPr>
        <w:pStyle w:val="ListParagraph"/>
        <w:numPr>
          <w:ilvl w:val="0"/>
          <w:numId w:val="7"/>
        </w:numPr>
      </w:pPr>
      <w:r>
        <w:t>Sprint 1 – Wed 17th Sept to Wed 24</w:t>
      </w:r>
      <w:r w:rsidRPr="00706081">
        <w:rPr>
          <w:vertAlign w:val="superscript"/>
        </w:rPr>
        <w:t>th</w:t>
      </w:r>
      <w:r>
        <w:t xml:space="preserve"> Sept 2014</w:t>
      </w:r>
    </w:p>
    <w:p w:rsidR="005E34DD" w:rsidRDefault="005E34DD" w:rsidP="005E34DD">
      <w:pPr>
        <w:pStyle w:val="ListParagraph"/>
      </w:pPr>
    </w:p>
    <w:p w:rsidR="005E34DD" w:rsidRDefault="005E34DD" w:rsidP="005E34DD">
      <w:pPr>
        <w:pStyle w:val="ListParagraph"/>
      </w:pPr>
    </w:p>
    <w:p w:rsidR="005E34DD" w:rsidRDefault="005E34DD" w:rsidP="005E34DD">
      <w:pPr>
        <w:pStyle w:val="ListParagraph"/>
        <w:numPr>
          <w:ilvl w:val="0"/>
          <w:numId w:val="7"/>
        </w:numPr>
      </w:pPr>
      <w:r>
        <w:t>Client Meeting - Wed 24</w:t>
      </w:r>
      <w:r w:rsidRPr="00706081">
        <w:rPr>
          <w:vertAlign w:val="superscript"/>
        </w:rPr>
        <w:t>th</w:t>
      </w:r>
      <w:r>
        <w:t xml:space="preserve"> Sept at 4pm where we review our application with client.</w:t>
      </w:r>
    </w:p>
    <w:p w:rsidR="005E34DD" w:rsidRDefault="005E34DD" w:rsidP="005E34DD">
      <w:pPr>
        <w:pStyle w:val="ListParagraph"/>
      </w:pPr>
    </w:p>
    <w:p w:rsidR="005E34DD" w:rsidRDefault="005E34DD" w:rsidP="005E34DD">
      <w:pPr>
        <w:pStyle w:val="ListParagraph"/>
        <w:numPr>
          <w:ilvl w:val="0"/>
          <w:numId w:val="7"/>
        </w:numPr>
      </w:pPr>
      <w:r>
        <w:t>Sprint 2 - Thurs 25</w:t>
      </w:r>
      <w:r w:rsidRPr="00706081">
        <w:rPr>
          <w:vertAlign w:val="superscript"/>
        </w:rPr>
        <w:t>th</w:t>
      </w:r>
      <w:r>
        <w:t xml:space="preserve"> Sept to Thurs 2</w:t>
      </w:r>
      <w:r w:rsidRPr="00706081">
        <w:rPr>
          <w:vertAlign w:val="superscript"/>
        </w:rPr>
        <w:t>nd</w:t>
      </w:r>
      <w:r>
        <w:t xml:space="preserve"> Oct 2014</w:t>
      </w:r>
    </w:p>
    <w:p w:rsidR="005E34DD" w:rsidRDefault="005E34DD" w:rsidP="005E34DD">
      <w:pPr>
        <w:pStyle w:val="ListParagraph"/>
      </w:pPr>
    </w:p>
    <w:p w:rsidR="005E34DD" w:rsidRDefault="005E34DD" w:rsidP="005E34DD">
      <w:pPr>
        <w:pStyle w:val="ListParagraph"/>
        <w:numPr>
          <w:ilvl w:val="0"/>
          <w:numId w:val="7"/>
        </w:numPr>
      </w:pPr>
      <w:r>
        <w:t>Client Meeting – Mon 29</w:t>
      </w:r>
      <w:r w:rsidRPr="00A224C3">
        <w:rPr>
          <w:vertAlign w:val="superscript"/>
        </w:rPr>
        <w:t>th</w:t>
      </w:r>
      <w:r>
        <w:t xml:space="preserve"> September at 9am where we would give a progress report.</w:t>
      </w:r>
    </w:p>
    <w:p w:rsidR="005E34DD" w:rsidRDefault="005E34DD" w:rsidP="005E34DD">
      <w:pPr>
        <w:pStyle w:val="ListParagraph"/>
      </w:pPr>
    </w:p>
    <w:p w:rsidR="005E34DD" w:rsidRDefault="005E34DD" w:rsidP="005E34DD">
      <w:pPr>
        <w:pStyle w:val="ListParagraph"/>
        <w:numPr>
          <w:ilvl w:val="0"/>
          <w:numId w:val="7"/>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5E34DD" w:rsidRDefault="005E34DD" w:rsidP="005E34DD">
      <w:pPr>
        <w:pStyle w:val="ListParagraph"/>
      </w:pPr>
    </w:p>
    <w:p w:rsidR="005E34DD" w:rsidRDefault="005E34DD" w:rsidP="005E34DD">
      <w:pPr>
        <w:pStyle w:val="ListParagraph"/>
        <w:numPr>
          <w:ilvl w:val="0"/>
          <w:numId w:val="7"/>
        </w:numPr>
      </w:pPr>
      <w:r>
        <w:t>.Scheduled user testing / evaluation Wednesday the 1st of October and Thursday the 2</w:t>
      </w:r>
      <w:r w:rsidRPr="00A224C3">
        <w:rPr>
          <w:vertAlign w:val="superscript"/>
        </w:rPr>
        <w:t>nd</w:t>
      </w:r>
      <w:r>
        <w:t xml:space="preserve"> of October.</w:t>
      </w:r>
    </w:p>
    <w:p w:rsidR="005E34DD" w:rsidRPr="00E85F98" w:rsidRDefault="005E34DD" w:rsidP="005E34DD">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5E34DD" w:rsidRDefault="005E34DD" w:rsidP="005E34DD">
      <w:pPr>
        <w:rPr>
          <w:b/>
        </w:rPr>
      </w:pPr>
      <w:r>
        <w:rPr>
          <w:b/>
        </w:rPr>
        <w:t>Ethics</w:t>
      </w:r>
    </w:p>
    <w:p w:rsidR="005E34DD" w:rsidRPr="00E85F98" w:rsidRDefault="005E34DD" w:rsidP="005E34DD">
      <w:r>
        <w:lastRenderedPageBreak/>
        <w:t xml:space="preserve">At the design stage of the project the team wrote an ethics form which outlined the teams plan to do user testing to gain understanding of the usability of our application and if the users finds the application clear and easy to understand. As well as doing user testing the team also planned on doing an evaluation of our application against another application on the market for certain tasks to see if our application is more effective for aiding diagnosis of potato disease.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5E34DD" w:rsidRDefault="005E34DD" w:rsidP="005E34DD">
      <w:pPr>
        <w:rPr>
          <w:b/>
        </w:rPr>
      </w:pPr>
      <w:r>
        <w:rPr>
          <w:b/>
        </w:rPr>
        <w:t>Implementation</w:t>
      </w:r>
    </w:p>
    <w:p w:rsidR="005E34DD" w:rsidRDefault="005E34DD" w:rsidP="005E34DD">
      <w:r>
        <w:t>As stated earlier the teams plan for development was split over two sprints.</w:t>
      </w:r>
    </w:p>
    <w:p w:rsidR="005E34DD" w:rsidRDefault="005E34DD" w:rsidP="005E34DD">
      <w:r>
        <w:t>In sprint 1 we agreed with the client we would achieve these two requirements. Confirmation of this agreement can be seen in emails in appendix:</w:t>
      </w:r>
    </w:p>
    <w:p w:rsidR="005E34DD" w:rsidRDefault="005E34DD" w:rsidP="005E34DD">
      <w:pPr>
        <w:pStyle w:val="ListParagraph"/>
        <w:numPr>
          <w:ilvl w:val="0"/>
          <w:numId w:val="8"/>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5E34DD" w:rsidRDefault="005E34DD" w:rsidP="005E34DD">
      <w:pPr>
        <w:pStyle w:val="ListParagraph"/>
        <w:numPr>
          <w:ilvl w:val="0"/>
          <w:numId w:val="8"/>
        </w:numPr>
      </w:pPr>
      <w:r>
        <w:t>As a stakeholder I want to two field tests videos to help farmers understand how to do these tests</w:t>
      </w:r>
    </w:p>
    <w:p w:rsidR="005E34DD" w:rsidRDefault="005E34DD" w:rsidP="005E34DD">
      <w:r>
        <w:t xml:space="preserve">At the start of sprint 1 implementation was quite slow as it took the team a while to pick developing on Android and working with java again. Over the course of the sprint the team achieved both the requirements set with the client and made a start on the expert system ( the decision tool requirement). </w:t>
      </w:r>
    </w:p>
    <w:p w:rsidR="005E34DD" w:rsidRDefault="005E34DD" w:rsidP="005E34DD">
      <w:r>
        <w:t xml:space="preserve">During the course of the sprint the team came across several technical hurdles 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 get to grips with and  to style the viewpager the way we wanted it. Then when the image from the slideshow is clicked it opens up a dialog that shows the image in full-size with a close button. The team found it difficult to get an image to </w:t>
      </w:r>
      <w:r>
        <w:lastRenderedPageBreak/>
        <w:t>fit the dialog exactly and to get the dialog to dynamically change size based on the image’s size. In the end we solved the issue by using some simple mathematics to get the dialog to be dynamic. Developing a custom list view also was a similar issue to the viewpager where the team had little experience with using it and took a while to get the exact design of the image, name and an arrow on each row of the listview.</w:t>
      </w:r>
    </w:p>
    <w:p w:rsidR="005E34DD" w:rsidRDefault="005E34DD" w:rsidP="005E34DD">
      <w:r>
        <w:t>The team struggled with managing the storage limits on the device. The client gave the team a folder of images and videos to go on the application along with text data. The size of the original folder was 88 MB once downloaded which the team were aware would be far too large for the application to store. Our initial solution to the issue of image and video size was to compress the images and video and then see if the quality was still of an acceptable standard for diagnosis. We used compression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 as well as making the length and width of the images smaller.</w:t>
      </w:r>
    </w:p>
    <w:p w:rsidR="005E34DD" w:rsidRDefault="005E34DD" w:rsidP="005E34DD">
      <w:r>
        <w:t>The videos within the application did not cause any issues once compressed they still played well and were of a good quality. The only issue we struggled with was when the videos were compressed on handbrake they are saved as H.264 profile main which android does not play and we discovered the compression needs to be saved as H.264 baseline for the video to play android.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 an additional requirement in this sprint which was an achievement.</w:t>
      </w:r>
    </w:p>
    <w:p w:rsidR="005E34DD" w:rsidRDefault="005E34DD" w:rsidP="005E34DD">
      <w:r>
        <w:lastRenderedPageBreak/>
        <w:t>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wise to SQL writing the queries in Android is quite different and takes some getting used to. To aid 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is a small database but our application will be storing a reasonable amount of data with the possibility to extend in the future. We decided to build the sqlite application in a sqlite datebase browser called navicat where we could export the database file. We would then take the exported file save it in the android’s asset folder and then have code to copy the file in the asset folder into the application. The team choose this option because it was easier to replace the database with the file than having to change the hardcoded file and it makes the application more flexible.</w:t>
      </w:r>
    </w:p>
    <w:p w:rsidR="005E34DD" w:rsidRDefault="005E34DD" w:rsidP="005E34DD">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5E34DD" w:rsidRDefault="005E34DD" w:rsidP="005E34DD">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w:t>
      </w:r>
      <w:r>
        <w:lastRenderedPageBreak/>
        <w:t>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with the middle of the image and an arrow on the right hand side. The images on the tabs also changed based on what icons were available under the correct licenses.</w:t>
      </w:r>
    </w:p>
    <w:p w:rsidR="005E34DD" w:rsidRDefault="005E34DD" w:rsidP="005E34DD">
      <w:r>
        <w:t>On Wednesday the 24</w:t>
      </w:r>
      <w:r w:rsidRPr="000502D2">
        <w:rPr>
          <w:vertAlign w:val="superscript"/>
        </w:rPr>
        <w:t>th</w:t>
      </w:r>
      <w:r>
        <w:t xml:space="preserve"> of September we had a short meeting scheduled with the client which we treated as our sprint review as on that Wednesday we finished the sprint. We showed the client the two requirements we completed as well as the one we started that wasn’t agreed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without text. She was happy with the image and video quality. We suggested the ability to search for a disease and it immediately takes you to the related page and the ability to pinch zoom on the full size image which she agreed she would like that and the team agreed to achieve it for next sprint. At the meeting we recognised she struggled clicking the close button on the full size image dialog which the team recognised needed to be improved. The client also wanted to discuss the ability to update the application we told her this would be a complex process which we did not think we could build within the time frame of the next sprint. The team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5E34DD" w:rsidRDefault="005E34DD" w:rsidP="005E34DD">
      <w:r>
        <w:t>In sprint 2 we agreed with the client we would achieve these three requirements. Confirmation of this can also be seen in the emails in the appendix:</w:t>
      </w:r>
    </w:p>
    <w:p w:rsidR="005E34DD" w:rsidRDefault="005E34DD" w:rsidP="005E34DD">
      <w:pPr>
        <w:pStyle w:val="ListParagraph"/>
        <w:numPr>
          <w:ilvl w:val="0"/>
          <w:numId w:val="9"/>
        </w:numPr>
      </w:pPr>
      <w:r>
        <w:t>Changes asked for based on the client meeting</w:t>
      </w:r>
    </w:p>
    <w:p w:rsidR="005E34DD" w:rsidRDefault="005E34DD" w:rsidP="005E34DD">
      <w:pPr>
        <w:pStyle w:val="ListParagraph"/>
        <w:numPr>
          <w:ilvl w:val="0"/>
          <w:numId w:val="9"/>
        </w:numPr>
      </w:pPr>
      <w:r>
        <w:t>As a stakeholder I want to be able to zoom into images to aid diagnosis.</w:t>
      </w:r>
    </w:p>
    <w:p w:rsidR="005E34DD" w:rsidRDefault="005E34DD" w:rsidP="005E34DD">
      <w:pPr>
        <w:pStyle w:val="ListParagraph"/>
        <w:numPr>
          <w:ilvl w:val="0"/>
          <w:numId w:val="9"/>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5E34DD" w:rsidRDefault="005E34DD" w:rsidP="005E34DD">
      <w:r>
        <w:t xml:space="preserve">As well as the requirements above we also agreed with the client we would develop a mock website </w:t>
      </w:r>
      <w:r>
        <w:lastRenderedPageBreak/>
        <w:t>which will either update the applications offline website or will have the ability to have this feature built in at some point in the future if the client decided to choose the application.</w:t>
      </w:r>
    </w:p>
    <w:p w:rsidR="005E34DD" w:rsidRDefault="005E34DD" w:rsidP="005E34DD">
      <w:r>
        <w:t>After the client meeting on the final day of the first sprint Kari managed to implement the pinch zoom requirement which she had started looking into during sprint 1 meaning we completed one of the sprint 2 agreed requirements within sprint 1. It was difficult to implement this requirement as Kari was working on the task and doesn’t own an Android phone and you could only test the pinch zoom on an Android device hence only being able to test when around other team members with Android devices. The team then found an emulator called Genymotion which has pinch zoom built in meaning Kari could test the zoom from the laptop. We wanted to implement the zoom because it would be easier to see aspects of the image and aid diagnosis.</w:t>
      </w:r>
    </w:p>
    <w:p w:rsidR="005E34DD" w:rsidRDefault="005E34DD" w:rsidP="005E34DD">
      <w:r>
        <w:t>During the course of sprint 2 the team came across more technical challenges. For the website we had to build the website in PHP for reasons discussed in design decisions. The team have little experience with PHP so it took some getting used to and you cannot compile PHP script to find errors so sometimes it is hard to spot minor mistakes like missing semi-colons. In general the website was fine to build the only issues was the PHP queries communicating with SQLite.</w:t>
      </w:r>
    </w:p>
    <w:p w:rsidR="005E34DD" w:rsidRDefault="005E34DD" w:rsidP="005E34DD">
      <w:r>
        <w:t xml:space="preserve">The team implemented an expert system where the user would answer several questions about certain symptoms which would then narrow the answer down to a specific disease which it would then lead you to the disease it diagnosed. The expert system is similar to an NHS 24 system. The team felt during implementation that a lot of work could still be implemented into the expert system such as images displayed that relates to the symptom and displaying a list of other possible diseases as well as the one the system narrowed it down to. Overall the expert system currently implemented shows how the team wants it to work but definitely could be built upon and improved in the future. </w:t>
      </w:r>
    </w:p>
    <w:p w:rsidR="005E34DD" w:rsidRDefault="005E34DD" w:rsidP="005E34DD">
      <w:r>
        <w:t>In sprint 2 the team promised the client that the team would be able to build a mock website with the ability to update the application. The reasoning for this was time constraints and we did not think we would be able to implement full updating functionality within the time of the second sprint. The team managed to get syncing of the application for the insert and update of the website. In the website you can update only the text information not the images at the moment and in the website you can insert both the text and image information.</w:t>
      </w:r>
    </w:p>
    <w:p w:rsidR="005E34DD" w:rsidRDefault="005E34DD" w:rsidP="005E34DD">
      <w:r>
        <w:t xml:space="preserve">Syncing works through this process. The application stores a shared preference where the application was last updated. When the user presses sync in the </w:t>
      </w:r>
      <w:r>
        <w:lastRenderedPageBreak/>
        <w:t>settings feature of the application it sends the date it was last updated and the current date to a php script called sync. Sync then returns the rows that were added after the last updated date till the current date. It returns these rows via json which the android application then retrieves the data from and adds to database if it doesn’t exist or updates if it does exist.</w:t>
      </w:r>
    </w:p>
    <w:p w:rsidR="005E34DD" w:rsidRDefault="005E34DD" w:rsidP="005E34DD">
      <w:r>
        <w:t>The team handles images in the php by retrieving image and encoding to base 64. The base 64 is then added to the json which when retrieved by android and decoded to bitmap and then the bitmap is then converted to a byte array which can then be inserted into the database as a blob. In sprint 1 the images were stored as drawables with a reference to the name in the database but now they are as blobs in the database.</w:t>
      </w:r>
    </w:p>
    <w:p w:rsidR="005E34DD" w:rsidRDefault="005E34DD" w:rsidP="005E34DD">
      <w:r>
        <w:t>In sprint 2 again the application did not change much for the sketches. The only addition is the settings page contains the sync button. Originally the team did not sketch the settings page because the team were unsure about what should be in it. In sprint 2 we also added a search bar as requested by the client which was not originally in the sketches but made the application more user friendly as you could direct straight away to the correct disease page if you wanted to gain some information.</w:t>
      </w:r>
    </w:p>
    <w:p w:rsidR="005E34DD" w:rsidRDefault="005E34DD" w:rsidP="005E34DD">
      <w:r>
        <w:t>Unit tests and refactoring</w:t>
      </w:r>
    </w:p>
    <w:p w:rsidR="005E34DD" w:rsidRDefault="005E34DD" w:rsidP="005E34DD">
      <w:r>
        <w:t xml:space="preserve"> Meeting and retrospectives. Burndown charts ?</w:t>
      </w:r>
    </w:p>
    <w:p w:rsidR="005E34DD" w:rsidRDefault="005E34DD" w:rsidP="005E34DD">
      <w:r>
        <w:t>A video user guide was created to show how to use the application and website developed over the two sprints this can be found in the appendix. The source code developed can also be found in the appendix.</w:t>
      </w:r>
    </w:p>
    <w:p w:rsidR="005E34DD" w:rsidRDefault="005E34DD" w:rsidP="005E34DD">
      <w:r>
        <w:t>The team managed the development through daily meetings and a sprint backlog. The sprint backlog shows the requirements, tasks relating to each requirement, who is doing them and how long it would take to get done. The sprint backlog was vital to help manage the project as the team could see all tasks that were still to be done or in progress. The sprint backlogs for each sprint can also be found in the appendix.</w:t>
      </w:r>
    </w:p>
    <w:p w:rsidR="005E34DD" w:rsidRDefault="005E34DD" w:rsidP="005E34DD">
      <w:pPr>
        <w:jc w:val="left"/>
      </w:pPr>
      <w:r>
        <w:t>Throughout the project the team had to be aware to always maintain professionalism. This involved making sure all the images used within the application had the correct rights and licences, that we keep all information given to us by the client confidential, maintain ethics for user testing and reference all code used that was developed by someone else. In the appendix lists the rights to the images being used.</w:t>
      </w:r>
    </w:p>
    <w:p w:rsidR="005E34DD" w:rsidRDefault="005E34DD" w:rsidP="005E34DD">
      <w:pPr>
        <w:jc w:val="left"/>
      </w:pPr>
      <w:r>
        <w:t>The implementation over the two sprints came with its challenges but the team managed to achieve all the requirements agreed with the client.</w:t>
      </w:r>
    </w:p>
    <w:p w:rsidR="005E34DD" w:rsidRDefault="005E34DD" w:rsidP="005E34DD">
      <w:pPr>
        <w:rPr>
          <w:b/>
        </w:rPr>
      </w:pPr>
      <w:r>
        <w:rPr>
          <w:b/>
        </w:rPr>
        <w:t>Evaluation</w:t>
      </w:r>
    </w:p>
    <w:p w:rsidR="005E34DD" w:rsidRDefault="005E34DD" w:rsidP="005E34DD">
      <w:pPr>
        <w:sectPr w:rsidR="005E34DD" w:rsidSect="00EE1BF1">
          <w:type w:val="continuous"/>
          <w:pgSz w:w="11906" w:h="16838"/>
          <w:pgMar w:top="1440" w:right="1440" w:bottom="1440" w:left="1440" w:header="708" w:footer="708" w:gutter="0"/>
          <w:cols w:num="2" w:space="708"/>
          <w:docGrid w:linePitch="360"/>
        </w:sectPr>
      </w:pPr>
    </w:p>
    <w:p w:rsidR="005E34DD" w:rsidRDefault="005E34DD" w:rsidP="005E34DD">
      <w:pPr>
        <w:sectPr w:rsidR="005E34DD" w:rsidSect="00EE1BF1">
          <w:type w:val="continuous"/>
          <w:pgSz w:w="11906" w:h="16838"/>
          <w:pgMar w:top="1440" w:right="1440" w:bottom="1440" w:left="1440" w:header="708" w:footer="708" w:gutter="0"/>
          <w:cols w:num="2" w:space="708"/>
          <w:docGrid w:linePitch="360"/>
        </w:sectPr>
      </w:pPr>
    </w:p>
    <w:p w:rsidR="00DB5DC2" w:rsidRDefault="005E34DD" w:rsidP="005E34DD">
      <w:r>
        <w:lastRenderedPageBreak/>
        <w:t>As stated earlier in the report the team submitted an ethics form for doing user testing and an evaluation which will be attached to the report. Originally the team planned on doing user testing and an evaluation of our application against an application on the market which was submitted to ethics. Due to time constraints the team decided to just do user testing. The procedure for the user testing for evaluation is as below:</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an information sheet and invited to read it.</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consent form.</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sign consent form.</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demographic questionnaire.</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introduced to the system which is demonstrated by the experimenter.</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w:t>
      </w:r>
      <w:r>
        <w:rPr>
          <w:rFonts w:cs="Times New Roman"/>
          <w:szCs w:val="20"/>
        </w:rPr>
        <w:t xml:space="preserve"> asked to user testing for around</w:t>
      </w:r>
      <w:r w:rsidRPr="00430094">
        <w:rPr>
          <w:rFonts w:cs="Times New Roman"/>
          <w:szCs w:val="20"/>
        </w:rPr>
        <w:t xml:space="preserve"> 20 </w:t>
      </w:r>
      <w:r>
        <w:rPr>
          <w:rFonts w:cs="Times New Roman"/>
          <w:szCs w:val="20"/>
        </w:rPr>
        <w:t>minutes which will be without too much direction so we can learn about the usability of the system and how clear it is.</w:t>
      </w:r>
    </w:p>
    <w:p w:rsidR="005E34DD" w:rsidRPr="00430094"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Participants will be given a System Usability Scale evaluation form.</w:t>
      </w:r>
    </w:p>
    <w:p w:rsidR="005E34DD" w:rsidRDefault="005E34DD" w:rsidP="005E34DD">
      <w:pPr>
        <w:pStyle w:val="ListParagraph"/>
        <w:numPr>
          <w:ilvl w:val="0"/>
          <w:numId w:val="10"/>
        </w:numPr>
        <w:spacing w:line="259" w:lineRule="auto"/>
        <w:jc w:val="left"/>
        <w:rPr>
          <w:rFonts w:cs="Times New Roman"/>
          <w:szCs w:val="20"/>
        </w:rPr>
      </w:pPr>
      <w:r w:rsidRPr="00430094">
        <w:rPr>
          <w:rFonts w:cs="Times New Roman"/>
          <w:szCs w:val="20"/>
        </w:rPr>
        <w:t>Once tasks are done, participants are free to go.</w:t>
      </w:r>
    </w:p>
    <w:p w:rsidR="005E34DD" w:rsidRPr="005E34DD" w:rsidRDefault="005E34DD" w:rsidP="005E34DD">
      <w:pPr>
        <w:spacing w:line="259" w:lineRule="auto"/>
        <w:rPr>
          <w:rFonts w:cs="Times New Roman"/>
          <w:szCs w:val="20"/>
        </w:rPr>
      </w:pPr>
      <w:r w:rsidRPr="005E34DD">
        <w:rPr>
          <w:rFonts w:cs="Times New Roman"/>
          <w:szCs w:val="20"/>
        </w:rPr>
        <w:t>The aim for participants for the user testing was 2- 4 people preferably from the James Hutton Institute. The participants should be from the ages of 18 – 60 and the gender split should be even.</w:t>
      </w:r>
    </w:p>
    <w:p w:rsidR="005E34DD" w:rsidRPr="005E34DD" w:rsidRDefault="005E34DD" w:rsidP="005E34DD">
      <w:pPr>
        <w:spacing w:line="259" w:lineRule="auto"/>
        <w:rPr>
          <w:rFonts w:cs="Times New Roman"/>
          <w:szCs w:val="20"/>
        </w:rPr>
      </w:pPr>
      <w:r w:rsidRPr="005E34DD">
        <w:rPr>
          <w:rFonts w:cs="Times New Roman"/>
          <w:szCs w:val="20"/>
        </w:rPr>
        <w:t>The recruitment methods for participants was the team asked the client if they could user test with people from the James Hutton Institute. The client set up user testing with 2 people from the James Hutton Institute and the rest of participants were people who were interested in our application and participating in the study.</w:t>
      </w:r>
    </w:p>
    <w:p w:rsidR="005E34DD" w:rsidRPr="005E34DD" w:rsidRDefault="005E34DD" w:rsidP="005E34DD">
      <w:pPr>
        <w:spacing w:line="259" w:lineRule="auto"/>
        <w:rPr>
          <w:rFonts w:cs="Times New Roman"/>
          <w:szCs w:val="20"/>
        </w:rPr>
      </w:pPr>
      <w:r w:rsidRPr="005E34DD">
        <w:rPr>
          <w:rFonts w:cs="Times New Roman"/>
          <w:szCs w:val="20"/>
        </w:rPr>
        <w:t>The results from the demographic are as below:</w:t>
      </w:r>
    </w:p>
    <w:tbl>
      <w:tblPr>
        <w:tblStyle w:val="TableGrid"/>
        <w:tblW w:w="0" w:type="auto"/>
        <w:tblLook w:val="04A0" w:firstRow="1" w:lastRow="0" w:firstColumn="1" w:lastColumn="0" w:noHBand="0" w:noVBand="1"/>
      </w:tblPr>
      <w:tblGrid>
        <w:gridCol w:w="1035"/>
        <w:gridCol w:w="814"/>
        <w:gridCol w:w="568"/>
        <w:gridCol w:w="1116"/>
        <w:gridCol w:w="616"/>
      </w:tblGrid>
      <w:tr w:rsidR="005E34DD" w:rsidTr="00E17012">
        <w:tc>
          <w:tcPr>
            <w:tcW w:w="1083" w:type="dxa"/>
          </w:tcPr>
          <w:p w:rsidR="005E34DD" w:rsidRPr="00F34A64" w:rsidRDefault="005E34DD" w:rsidP="00E17012">
            <w:pPr>
              <w:spacing w:line="259" w:lineRule="auto"/>
              <w:rPr>
                <w:rFonts w:cs="Times New Roman"/>
                <w:sz w:val="18"/>
                <w:szCs w:val="18"/>
              </w:rPr>
            </w:pPr>
            <w:r w:rsidRPr="00F34A64">
              <w:rPr>
                <w:rFonts w:cs="Times New Roman"/>
                <w:sz w:val="18"/>
                <w:szCs w:val="18"/>
              </w:rPr>
              <w:t>Participant Num</w:t>
            </w:r>
          </w:p>
        </w:tc>
        <w:tc>
          <w:tcPr>
            <w:tcW w:w="824" w:type="dxa"/>
          </w:tcPr>
          <w:p w:rsidR="005E34DD" w:rsidRDefault="005E34DD" w:rsidP="00E17012">
            <w:pPr>
              <w:spacing w:line="259" w:lineRule="auto"/>
              <w:rPr>
                <w:rFonts w:cs="Times New Roman"/>
                <w:szCs w:val="20"/>
              </w:rPr>
            </w:pPr>
            <w:r>
              <w:rPr>
                <w:rFonts w:cs="Times New Roman"/>
                <w:szCs w:val="20"/>
              </w:rPr>
              <w:t>Gender</w:t>
            </w:r>
          </w:p>
        </w:tc>
        <w:tc>
          <w:tcPr>
            <w:tcW w:w="590" w:type="dxa"/>
          </w:tcPr>
          <w:p w:rsidR="005E34DD" w:rsidRDefault="005E34DD" w:rsidP="00E17012">
            <w:pPr>
              <w:spacing w:line="259" w:lineRule="auto"/>
              <w:rPr>
                <w:rFonts w:cs="Times New Roman"/>
                <w:szCs w:val="20"/>
              </w:rPr>
            </w:pPr>
            <w:r>
              <w:rPr>
                <w:rFonts w:cs="Times New Roman"/>
                <w:szCs w:val="20"/>
              </w:rPr>
              <w:t xml:space="preserve">Age </w:t>
            </w:r>
          </w:p>
        </w:tc>
        <w:tc>
          <w:tcPr>
            <w:tcW w:w="1116" w:type="dxa"/>
          </w:tcPr>
          <w:p w:rsidR="005E34DD" w:rsidRDefault="005E34DD" w:rsidP="00E17012">
            <w:pPr>
              <w:spacing w:line="259" w:lineRule="auto"/>
              <w:rPr>
                <w:rFonts w:cs="Times New Roman"/>
                <w:szCs w:val="20"/>
              </w:rPr>
            </w:pPr>
            <w:r>
              <w:rPr>
                <w:rFonts w:cs="Times New Roman"/>
                <w:szCs w:val="20"/>
              </w:rPr>
              <w:t xml:space="preserve">Experience with potato </w:t>
            </w:r>
          </w:p>
          <w:p w:rsidR="005E34DD" w:rsidRDefault="005E34DD" w:rsidP="00E17012">
            <w:pPr>
              <w:spacing w:line="259" w:lineRule="auto"/>
              <w:rPr>
                <w:rFonts w:cs="Times New Roman"/>
                <w:szCs w:val="20"/>
              </w:rPr>
            </w:pPr>
            <w:r>
              <w:rPr>
                <w:rFonts w:cs="Times New Roman"/>
                <w:szCs w:val="20"/>
              </w:rPr>
              <w:t>apps</w:t>
            </w:r>
          </w:p>
        </w:tc>
        <w:tc>
          <w:tcPr>
            <w:tcW w:w="536" w:type="dxa"/>
          </w:tcPr>
          <w:p w:rsidR="005E34DD" w:rsidRDefault="005E34DD" w:rsidP="00E17012">
            <w:pPr>
              <w:spacing w:line="259" w:lineRule="auto"/>
              <w:rPr>
                <w:rFonts w:cs="Times New Roman"/>
                <w:szCs w:val="20"/>
              </w:rPr>
            </w:pPr>
            <w:r>
              <w:rPr>
                <w:rFonts w:cs="Times New Roman"/>
                <w:szCs w:val="20"/>
              </w:rPr>
              <w:t>Exp</w:t>
            </w:r>
          </w:p>
          <w:p w:rsidR="005E34DD" w:rsidRDefault="005E34DD" w:rsidP="00E17012">
            <w:pPr>
              <w:spacing w:line="259" w:lineRule="auto"/>
              <w:rPr>
                <w:rFonts w:cs="Times New Roman"/>
                <w:szCs w:val="20"/>
              </w:rPr>
            </w:pPr>
            <w:r>
              <w:rPr>
                <w:rFonts w:cs="Times New Roman"/>
                <w:szCs w:val="20"/>
              </w:rPr>
              <w:t>With</w:t>
            </w:r>
          </w:p>
          <w:p w:rsidR="005E34DD" w:rsidRPr="00F34A64" w:rsidRDefault="005E34DD" w:rsidP="00E17012">
            <w:pPr>
              <w:spacing w:line="259" w:lineRule="auto"/>
              <w:rPr>
                <w:rFonts w:cs="Times New Roman"/>
                <w:sz w:val="18"/>
                <w:szCs w:val="18"/>
              </w:rPr>
            </w:pPr>
            <w:r>
              <w:rPr>
                <w:rFonts w:cs="Times New Roman"/>
                <w:szCs w:val="20"/>
              </w:rPr>
              <w:t>tech</w:t>
            </w: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r w:rsidR="005E34DD" w:rsidTr="00E17012">
        <w:tc>
          <w:tcPr>
            <w:tcW w:w="1083" w:type="dxa"/>
          </w:tcPr>
          <w:p w:rsidR="005E34DD" w:rsidRDefault="005E34DD" w:rsidP="00E17012">
            <w:pPr>
              <w:spacing w:line="259" w:lineRule="auto"/>
              <w:rPr>
                <w:rFonts w:cs="Times New Roman"/>
                <w:szCs w:val="20"/>
              </w:rPr>
            </w:pPr>
          </w:p>
        </w:tc>
        <w:tc>
          <w:tcPr>
            <w:tcW w:w="824" w:type="dxa"/>
          </w:tcPr>
          <w:p w:rsidR="005E34DD" w:rsidRDefault="005E34DD" w:rsidP="00E17012">
            <w:pPr>
              <w:spacing w:line="259" w:lineRule="auto"/>
              <w:rPr>
                <w:rFonts w:cs="Times New Roman"/>
                <w:szCs w:val="20"/>
              </w:rPr>
            </w:pPr>
          </w:p>
        </w:tc>
        <w:tc>
          <w:tcPr>
            <w:tcW w:w="590" w:type="dxa"/>
          </w:tcPr>
          <w:p w:rsidR="005E34DD" w:rsidRDefault="005E34DD" w:rsidP="00E17012">
            <w:pPr>
              <w:spacing w:line="259" w:lineRule="auto"/>
              <w:rPr>
                <w:rFonts w:cs="Times New Roman"/>
                <w:szCs w:val="20"/>
              </w:rPr>
            </w:pPr>
          </w:p>
        </w:tc>
        <w:tc>
          <w:tcPr>
            <w:tcW w:w="1116" w:type="dxa"/>
          </w:tcPr>
          <w:p w:rsidR="005E34DD" w:rsidRDefault="005E34DD" w:rsidP="00E17012">
            <w:pPr>
              <w:spacing w:line="259" w:lineRule="auto"/>
              <w:rPr>
                <w:rFonts w:cs="Times New Roman"/>
                <w:szCs w:val="20"/>
              </w:rPr>
            </w:pPr>
          </w:p>
        </w:tc>
        <w:tc>
          <w:tcPr>
            <w:tcW w:w="536" w:type="dxa"/>
          </w:tcPr>
          <w:p w:rsidR="005E34DD" w:rsidRDefault="005E34DD" w:rsidP="00E17012">
            <w:pPr>
              <w:spacing w:line="259" w:lineRule="auto"/>
              <w:rPr>
                <w:rFonts w:cs="Times New Roman"/>
                <w:szCs w:val="20"/>
              </w:rPr>
            </w:pPr>
          </w:p>
        </w:tc>
      </w:tr>
    </w:tbl>
    <w:p w:rsidR="005E34DD" w:rsidRPr="005E34DD" w:rsidRDefault="005E34DD" w:rsidP="005E34DD">
      <w:pPr>
        <w:spacing w:line="259" w:lineRule="auto"/>
        <w:rPr>
          <w:rFonts w:cs="Times New Roman"/>
          <w:szCs w:val="20"/>
        </w:rPr>
      </w:pPr>
    </w:p>
    <w:p w:rsidR="005E34DD" w:rsidRDefault="005E34DD" w:rsidP="005E34DD">
      <w:pPr>
        <w:spacing w:line="259" w:lineRule="auto"/>
        <w:rPr>
          <w:rFonts w:cs="Times New Roman"/>
          <w:szCs w:val="20"/>
        </w:rPr>
      </w:pPr>
      <w:r w:rsidRPr="005E34DD">
        <w:rPr>
          <w:rFonts w:cs="Times New Roman"/>
          <w:szCs w:val="20"/>
        </w:rPr>
        <w:t xml:space="preserve">To evaluate the application we noted what was said during the user testing when they looked at different </w:t>
      </w:r>
      <w:r w:rsidRPr="005E34DD">
        <w:rPr>
          <w:rFonts w:cs="Times New Roman"/>
          <w:szCs w:val="20"/>
        </w:rPr>
        <w:lastRenderedPageBreak/>
        <w:t xml:space="preserve">aspects of the app and asked them to fill out a System Usability Scale form.  The system usability scale </w:t>
      </w:r>
      <w:r w:rsidRPr="005E34DD">
        <w:rPr>
          <w:rFonts w:cs="Times New Roman"/>
          <w:szCs w:val="20"/>
        </w:rPr>
        <w:t>is a</w:t>
      </w:r>
      <w:r>
        <w:t xml:space="preserve"> “quick and dirty, reliable tool for measuring the usability” with benefits such as it’s an industry</w:t>
      </w:r>
      <w:r>
        <w:t xml:space="preserve"> </w:t>
      </w:r>
      <w:r>
        <w:t xml:space="preserve">standard, it’s valid and can be used on small sample with reliable results. </w:t>
      </w:r>
      <w:sdt>
        <w:sdtPr>
          <w:id w:val="-341937365"/>
          <w:citation/>
        </w:sdtPr>
        <w:sdtContent>
          <w:r>
            <w:fldChar w:fldCharType="begin"/>
          </w:r>
          <w:r>
            <w:instrText xml:space="preserve"> CITATION usa \l 2057 </w:instrText>
          </w:r>
          <w:r>
            <w:fldChar w:fldCharType="separate"/>
          </w:r>
          <w:r w:rsidRPr="00516AAF">
            <w:rPr>
              <w:noProof/>
            </w:rPr>
            <w:t>(usability.gov, n.d.)</w:t>
          </w:r>
          <w:r>
            <w:fldChar w:fldCharType="end"/>
          </w:r>
        </w:sdtContent>
      </w:sdt>
      <w:r>
        <w:t xml:space="preserve">. The SUS score for our evaluation is </w:t>
      </w:r>
    </w:p>
    <w:p w:rsidR="005E34DD" w:rsidRDefault="005E34DD" w:rsidP="005E34DD">
      <w:pPr>
        <w:spacing w:line="259" w:lineRule="auto"/>
        <w:rPr>
          <w:rFonts w:cs="Times New Roman"/>
          <w:szCs w:val="20"/>
        </w:rPr>
      </w:pPr>
      <w:r>
        <w:rPr>
          <w:rFonts w:cs="Times New Roman"/>
          <w:szCs w:val="20"/>
        </w:rPr>
        <w:t>The comments made in during testing is…..</w:t>
      </w:r>
    </w:p>
    <w:p w:rsidR="005E34DD" w:rsidRDefault="005E34DD" w:rsidP="005E34DD">
      <w:pPr>
        <w:spacing w:line="259" w:lineRule="auto"/>
        <w:rPr>
          <w:rFonts w:cs="Times New Roman"/>
          <w:szCs w:val="20"/>
        </w:rPr>
      </w:pPr>
      <w:r>
        <w:rPr>
          <w:rFonts w:cs="Times New Roman"/>
          <w:szCs w:val="20"/>
        </w:rPr>
        <w:t>Overall the results from our study are……</w:t>
      </w:r>
    </w:p>
    <w:p w:rsidR="005E34DD" w:rsidRDefault="005E34DD" w:rsidP="005E34DD">
      <w:pPr>
        <w:spacing w:line="259" w:lineRule="auto"/>
        <w:rPr>
          <w:rFonts w:cs="Times New Roman"/>
          <w:szCs w:val="20"/>
        </w:rPr>
      </w:pPr>
      <w:r>
        <w:rPr>
          <w:rFonts w:cs="Times New Roman"/>
          <w:szCs w:val="20"/>
        </w:rPr>
        <w:t>Over the course of the project other forms of evaluation took place. Client evaluation took place three times. The first client evaluation took place on the 24</w:t>
      </w:r>
      <w:r w:rsidRPr="00197239">
        <w:rPr>
          <w:rFonts w:cs="Times New Roman"/>
          <w:szCs w:val="20"/>
          <w:vertAlign w:val="superscript"/>
        </w:rPr>
        <w:t>th</w:t>
      </w:r>
      <w:r>
        <w:rPr>
          <w:rFonts w:cs="Times New Roman"/>
          <w:szCs w:val="20"/>
        </w:rPr>
        <w:t xml:space="preserve"> of September on the final day of the team’s first sprint. The team gained good feedback from the client with minor changes being asked for such as could the glossary page which was originally a listview be more image oriented and remove the name of the disease next to the image. This then resulted in the application having a gridview to display the glossary which was more gallery based and image oriented. In the meeting the client made clear she thought pinch zoom would be a good feature and this was implemented after the meeting. In the meeting the team observed the client had issues closing the zoomed images so they enlarged the buttons for this. The second client meeting occurred on the 29</w:t>
      </w:r>
      <w:r w:rsidRPr="003F4C15">
        <w:rPr>
          <w:rFonts w:cs="Times New Roman"/>
          <w:szCs w:val="20"/>
          <w:vertAlign w:val="superscript"/>
        </w:rPr>
        <w:t>th</w:t>
      </w:r>
      <w:r>
        <w:rPr>
          <w:rFonts w:cs="Times New Roman"/>
          <w:szCs w:val="20"/>
        </w:rPr>
        <w:t xml:space="preserve"> of September where the team showed the progress being made during sprint 2. In general the client had no negative feedback from the meeting and made some suggestions about the search bar which we made to the application. On Wednesday 1</w:t>
      </w:r>
      <w:r w:rsidRPr="003F4C15">
        <w:rPr>
          <w:rFonts w:cs="Times New Roman"/>
          <w:szCs w:val="20"/>
          <w:vertAlign w:val="superscript"/>
        </w:rPr>
        <w:t>st</w:t>
      </w:r>
      <w:r>
        <w:rPr>
          <w:rFonts w:cs="Times New Roman"/>
          <w:szCs w:val="20"/>
        </w:rPr>
        <w:t xml:space="preserve"> September the client spoke to one of the members of the team when they were undertaking user testing. He showed her the most recent version of the application and again she had no negative feedback to give but some suggestions for the future of the application to build on. </w:t>
      </w:r>
    </w:p>
    <w:p w:rsidR="005E34DD" w:rsidRDefault="005E34DD" w:rsidP="005E34DD">
      <w:pPr>
        <w:spacing w:line="259" w:lineRule="auto"/>
        <w:rPr>
          <w:rFonts w:cs="Times New Roman"/>
          <w:szCs w:val="20"/>
        </w:rPr>
      </w:pPr>
      <w:r>
        <w:rPr>
          <w:rFonts w:cs="Times New Roman"/>
          <w:szCs w:val="20"/>
        </w:rPr>
        <w:t>As stated in the implementation section of the report. The application didn’t change to much from the original sketches in the majority of cases design changes to the application came from client feedback for example the client suggested a header in the glossary page just explaining it’s the glossary page or the change from listview to gridview to make the application more image oriented as suggested by the client. Suggestions like this caused changes from the original design in the application.</w:t>
      </w:r>
    </w:p>
    <w:p w:rsidR="005E34DD" w:rsidRDefault="005E34DD" w:rsidP="005E34DD">
      <w:pPr>
        <w:rPr>
          <w:rFonts w:cs="Times New Roman"/>
          <w:szCs w:val="20"/>
        </w:rPr>
      </w:pPr>
      <w:r>
        <w:rPr>
          <w:rFonts w:cs="Times New Roman"/>
          <w:szCs w:val="20"/>
        </w:rPr>
        <w:t>In the non-functional requirements the client stated they didn’t want the application to use much battery and after using the application over a certain amount of time on an Android device we have found the</w:t>
      </w:r>
      <w:r>
        <w:rPr>
          <w:rFonts w:cs="Times New Roman"/>
          <w:szCs w:val="20"/>
        </w:rPr>
        <w:t xml:space="preserve"> </w:t>
      </w:r>
      <w:r>
        <w:rPr>
          <w:rFonts w:cs="Times New Roman"/>
          <w:szCs w:val="20"/>
        </w:rPr>
        <w:t xml:space="preserve">application uses a minute amount of battery which meets the client’s requirements. The application also </w:t>
      </w:r>
      <w:r>
        <w:rPr>
          <w:rFonts w:cs="Times New Roman"/>
          <w:szCs w:val="20"/>
        </w:rPr>
        <w:lastRenderedPageBreak/>
        <w:t xml:space="preserve">works well offline which meets another non-functional requirement and in terms of sunlight affecting the quality of the images really depends on the device screen quality and brightness on the phone and is out with our control. In terms of scalability the use of the website to update/insert into the application it means the application will also be scalable although this does have some areas to be built on but does meet the </w:t>
      </w:r>
      <w:r>
        <w:rPr>
          <w:rFonts w:cs="Times New Roman"/>
          <w:szCs w:val="20"/>
        </w:rPr>
        <w:t>client’s</w:t>
      </w:r>
      <w:r>
        <w:rPr>
          <w:rFonts w:cs="Times New Roman"/>
          <w:szCs w:val="20"/>
        </w:rPr>
        <w:t xml:space="preserve"> non-functional</w:t>
      </w:r>
      <w:r>
        <w:rPr>
          <w:rFonts w:cs="Times New Roman"/>
          <w:szCs w:val="20"/>
        </w:rPr>
        <w:t xml:space="preserve"> </w:t>
      </w:r>
      <w:r>
        <w:rPr>
          <w:rFonts w:cs="Times New Roman"/>
          <w:szCs w:val="20"/>
        </w:rPr>
        <w:t xml:space="preserve">requirement of </w:t>
      </w:r>
      <w:r>
        <w:rPr>
          <w:rFonts w:cs="Times New Roman"/>
          <w:szCs w:val="20"/>
        </w:rPr>
        <w:t>scalability. From</w:t>
      </w:r>
      <w:r>
        <w:rPr>
          <w:rFonts w:cs="Times New Roman"/>
          <w:szCs w:val="20"/>
        </w:rPr>
        <w:t xml:space="preserve"> the evaluations we can see that we have tried our hardest to build the application to the client’s expectations and requirements based on feedback over the 3 weeks. We have managed to meet not only the functional requirements but also the non-functional requirements for the application. We received strong feedback from our user testing showing the application is usable, clear and easy to understand showing it has clear potential for the future</w:t>
      </w:r>
      <w:r>
        <w:rPr>
          <w:rFonts w:cs="Times New Roman"/>
          <w:szCs w:val="20"/>
        </w:rPr>
        <w:t>.</w:t>
      </w:r>
    </w:p>
    <w:p w:rsidR="005E34DD" w:rsidRDefault="005E34DD" w:rsidP="005E34DD">
      <w:pPr>
        <w:rPr>
          <w:b/>
        </w:rPr>
      </w:pPr>
      <w:r>
        <w:rPr>
          <w:b/>
        </w:rPr>
        <w:t>Final product</w:t>
      </w:r>
    </w:p>
    <w:p w:rsidR="005E34DD" w:rsidRDefault="005E34DD" w:rsidP="005E34DD">
      <w:r>
        <w:t xml:space="preserve">The final product is an android application and a website. The application has 4 tabs at the top of the application which represent glossary, expert system, video and settings. </w:t>
      </w:r>
    </w:p>
    <w:p w:rsidR="005E34DD" w:rsidRDefault="005E34DD" w:rsidP="005E34DD">
      <w:r>
        <w:t>Within the glossary tab is a fragment where you can search a disease or view diseases by type. If you search a disease it will return all diseases relating to the name in a listview and then if you click on the item it takes you to an information page about this disease. If you search by type it will take you to a gridview of images from certain leaf diseases and then if you click on the image it will also take you to the further information page.</w:t>
      </w:r>
    </w:p>
    <w:p w:rsidR="005E34DD" w:rsidRDefault="005E34DD" w:rsidP="005E34DD">
      <w:r>
        <w:t>The further information page displays information about the disease and a slideshow showing images of the disease which you can click on. If you click on an image it will show you a full size version of the image which you can then pinch zoom on.</w:t>
      </w:r>
    </w:p>
    <w:p w:rsidR="005E34DD" w:rsidRDefault="005E34DD" w:rsidP="005E34DD">
      <w:r>
        <w:t>Within the expert system tab is a fragment where you can answer questions about the symptoms you have and it will diagnose the disease and then take you to the diagnosed disease’s further information page.</w:t>
      </w:r>
    </w:p>
    <w:p w:rsidR="005E34DD" w:rsidRDefault="005E34DD" w:rsidP="005E34DD">
      <w:r>
        <w:t>Within the video tab is a fragment which contains the two videos the client asked to be displayed.</w:t>
      </w:r>
    </w:p>
    <w:p w:rsidR="005E34DD" w:rsidRDefault="005E34DD" w:rsidP="005E34DD">
      <w:r>
        <w:t>Within the settings tab contains a button which enables the app to sync with the server side database.</w:t>
      </w:r>
    </w:p>
    <w:p w:rsidR="005E34DD" w:rsidRDefault="005E34DD" w:rsidP="005E34DD">
      <w:r>
        <w:t>SCREENSHOTS</w:t>
      </w:r>
    </w:p>
    <w:p w:rsidR="005E34DD" w:rsidRDefault="005E34DD" w:rsidP="005E34DD">
      <w:r>
        <w:t xml:space="preserve">The website is stored at this location </w:t>
      </w:r>
      <w:hyperlink r:id="rId18" w:history="1">
        <w:r w:rsidRPr="00762E87">
          <w:rPr>
            <w:rStyle w:val="Hyperlink"/>
          </w:rPr>
          <w:t>https://zeno.computing.dundee.ac.uk/2014-projects/team1/admin_portal/admin.php</w:t>
        </w:r>
      </w:hyperlink>
      <w:r>
        <w:t xml:space="preserve"> and the login for the application is username: </w:t>
      </w:r>
      <w:hyperlink r:id="rId19" w:history="1">
        <w:r w:rsidRPr="00762E87">
          <w:rPr>
            <w:rStyle w:val="Hyperlink"/>
          </w:rPr>
          <w:t>admn@aol.co.uk</w:t>
        </w:r>
      </w:hyperlink>
      <w:r>
        <w:t xml:space="preserve"> and the password is pass.</w:t>
      </w:r>
    </w:p>
    <w:p w:rsidR="005E34DD" w:rsidRDefault="005E34DD" w:rsidP="005E34DD">
      <w:r>
        <w:lastRenderedPageBreak/>
        <w:t>Once you have passed the login page you can view the current data in the database. The user can select one of the rows of data and it will take you to a detailed view of the data. At this point you can edit the data you are viewing and update it. Then when the user presses sync in the android app they should then have the updated data.</w:t>
      </w:r>
    </w:p>
    <w:p w:rsidR="005E34DD" w:rsidRPr="001B4C09" w:rsidRDefault="005E34DD" w:rsidP="005E34DD">
      <w:r>
        <w:t>You can also insert new data by going back to the view page and on the left hand side pressing insert new data which will give an area to insert new data into the application and again when you press sync in the application you will retrieve the new information.</w:t>
      </w:r>
    </w:p>
    <w:p w:rsidR="005E34DD" w:rsidRDefault="005E34DD" w:rsidP="005E34DD">
      <w:pPr>
        <w:rPr>
          <w:b/>
        </w:rPr>
      </w:pPr>
      <w:r>
        <w:rPr>
          <w:b/>
        </w:rPr>
        <w:t>Critical Appraisal</w:t>
      </w:r>
    </w:p>
    <w:p w:rsidR="005E34DD" w:rsidRDefault="005E34DD" w:rsidP="005E34DD">
      <w:r>
        <w:t>In terms of design decisions made over the course of the project the majority were successful. The team feel the choice of using PHP server side was good because it was easy to encode JSON with an image to send into the application which was a concern we had in the design stage. The team also feel the choice of working with Android was the best for the reasons stated during design decisions and the fact that time constraints for the project were tight and as a team be able to pick to have picked up a new technology. Our sketches from the design were also accurate in the majority of cases and generally look similar to how we envisioned the application which was good as it showed we understood the client’s needs.</w:t>
      </w:r>
    </w:p>
    <w:p w:rsidR="005E34DD" w:rsidRDefault="005E34DD" w:rsidP="005E34DD">
      <w:r>
        <w:t>In terms of implementation the team learnt a lot from our two sprints. We worked with a lot of new aspects of android we had never worked with before such as fragments, handling a large amount of images, sqlite and handling videos. Although we learnt a lot from using these new techniques for this project we needed some skills in handling compression and learnt a lot from the experience although a lot of time was wasted in the project handling memory out of bounds error and perhaps we could have benefitted from being taught about image/video</w:t>
      </w:r>
      <w:r>
        <w:t xml:space="preserve"> </w:t>
      </w:r>
      <w:r>
        <w:t>handling in android before the project. Our main issue with implementation was technical hiccups like memory out of bound issues which we had to deal with which took quite a bit of time to resolve and ate into time to build other features or work on documentation.</w:t>
      </w:r>
    </w:p>
    <w:p w:rsidR="005E34DD" w:rsidRDefault="005E34DD" w:rsidP="005E34DD">
      <w:pPr>
        <w:rPr>
          <w:rFonts w:cs="Times New Roman"/>
          <w:szCs w:val="20"/>
        </w:rPr>
      </w:pPr>
      <w:r>
        <w:rPr>
          <w:rFonts w:cs="Times New Roman"/>
          <w:szCs w:val="20"/>
        </w:rPr>
        <w:t xml:space="preserve">The agile method we feel was a good choice to use as we were able to prioritise the core features of the application for the client. Through this method we achieved all the set requirements for each sprint meaning we did not disappoint the client and reached the agreements made. Doing sprints allowed us to get feedback for core features as before our second client meeting we had completed the first sprint this enabled our application to be representative of what the client wanted. We had quite a few meeting with the client where we always acted on the feedback given to make the application better. The team believes we worked well on </w:t>
      </w:r>
      <w:r>
        <w:rPr>
          <w:rFonts w:cs="Times New Roman"/>
          <w:szCs w:val="20"/>
        </w:rPr>
        <w:lastRenderedPageBreak/>
        <w:t>meeting the client’s needs and the majority of feedback was always good.</w:t>
      </w:r>
    </w:p>
    <w:p w:rsidR="005E34DD" w:rsidRDefault="005E34DD" w:rsidP="005E34DD">
      <w:pPr>
        <w:rPr>
          <w:rFonts w:cs="Times New Roman"/>
          <w:szCs w:val="20"/>
        </w:rPr>
      </w:pPr>
      <w:r>
        <w:rPr>
          <w:rFonts w:cs="Times New Roman"/>
          <w:szCs w:val="20"/>
        </w:rPr>
        <w:t>Evaluation</w:t>
      </w:r>
    </w:p>
    <w:p w:rsidR="005E34DD" w:rsidRDefault="005E34DD" w:rsidP="005E34DD">
      <w:pPr>
        <w:rPr>
          <w:rFonts w:cs="Times New Roman"/>
          <w:szCs w:val="20"/>
        </w:rPr>
      </w:pPr>
      <w:r>
        <w:rPr>
          <w:rFonts w:cs="Times New Roman"/>
          <w:szCs w:val="20"/>
        </w:rPr>
        <w:t>Project management techniques such as the sprint backlog, risk assessment and minutes were all useful in understanding where the team was at, how to handle issues and what tasks still needed to be done. The team feel as though we all benefitted from these techniques. During the project we had some project management issues often with team members sometimes running late, not communicating issues they were having in development or not turning up when needed. We tried to resolve these issues as much as possible through sprint retrospectives and at group meetings or through messages on our facebook group. We tried to handle these issues as much as possible and voice concerns at managerial meetings if there was any.</w:t>
      </w:r>
    </w:p>
    <w:p w:rsidR="005E34DD" w:rsidRDefault="005E34DD" w:rsidP="005E34DD">
      <w:pPr>
        <w:rPr>
          <w:rFonts w:cs="Times New Roman"/>
          <w:szCs w:val="20"/>
        </w:rPr>
      </w:pPr>
      <w:r>
        <w:rPr>
          <w:rFonts w:cs="Times New Roman"/>
          <w:szCs w:val="20"/>
        </w:rPr>
        <w:t>A challenge within the product was trying to create a fully Agile project where we had lots of documentation to develop and in an Agile method there really should be little documentation. In Agile you also should have access to the client quite frequently and arrange meetings around your sprints this was difficult because we had pre-set times with the client which did not always work with the way we organised the sprint. The time for the project did not work well with the way Agile projects should be organised which meant the style of doing Agile had to be changed slightly.</w:t>
      </w:r>
    </w:p>
    <w:p w:rsidR="005E34DD" w:rsidRDefault="005E34DD" w:rsidP="005E34DD">
      <w:pPr>
        <w:rPr>
          <w:rFonts w:cs="Times New Roman"/>
          <w:szCs w:val="20"/>
        </w:rPr>
      </w:pPr>
      <w:r>
        <w:rPr>
          <w:rFonts w:cs="Times New Roman"/>
          <w:szCs w:val="20"/>
        </w:rPr>
        <w:t xml:space="preserve">As a team we learnt the difficulties in a project when you do not always have the client close by and you need to produce something within a short time period especially if you are using the Agile method. Although this has been a challenge it has given us industrial experience of what it might be like within an industry environment. </w:t>
      </w:r>
    </w:p>
    <w:p w:rsidR="005E34DD" w:rsidRPr="00F4300E" w:rsidRDefault="005E34DD" w:rsidP="005E34DD">
      <w:pPr>
        <w:rPr>
          <w:b/>
        </w:rPr>
      </w:pPr>
      <w:r>
        <w:rPr>
          <w:rFonts w:cs="Times New Roman"/>
          <w:szCs w:val="20"/>
        </w:rPr>
        <w:t xml:space="preserve">Due to the short time constraints in the project you do not have much time to plan the project before you need to start implementing. Over the course of the project the team came up with other solutions for the application in terms of database design or image storing which we didn’t have time to implement but would have been interesting to explore. Although we have created a solution which we believe works well, works offline and is scalable. In some aspects of the application there could be possible improvement or re-design due to more knowledge gained throughout the project. For example it was challenging to designing a database for the project when we didn’t understand much about the topic and didn’t have the best understanding of how the application would all work together especially with the website. When it got to the final week and we had spoken to the client more and had the website </w:t>
      </w:r>
    </w:p>
    <w:p w:rsidR="005E34DD" w:rsidRDefault="005E34DD" w:rsidP="005E34DD">
      <w:pPr>
        <w:rPr>
          <w:rFonts w:cs="Times New Roman"/>
          <w:szCs w:val="20"/>
        </w:rPr>
      </w:pPr>
      <w:r>
        <w:rPr>
          <w:rFonts w:cs="Times New Roman"/>
          <w:szCs w:val="20"/>
        </w:rPr>
        <w:lastRenderedPageBreak/>
        <w:t>built we realised we could have probably designed the database better. Perhaps if we had more time with the client and more time on the project we would have recognised the solutions earlier. Although if the team continued to develop the project these solutions could also be implemented then.</w:t>
      </w:r>
    </w:p>
    <w:p w:rsidR="005E34DD" w:rsidRPr="000053BE" w:rsidRDefault="005E34DD" w:rsidP="005E34DD">
      <w:pPr>
        <w:rPr>
          <w:b/>
        </w:rPr>
      </w:pPr>
      <w:r>
        <w:rPr>
          <w:b/>
        </w:rPr>
        <w:t>Summary &amp; Conclusion</w:t>
      </w:r>
    </w:p>
    <w:p w:rsidR="005E34DD" w:rsidRDefault="005E34DD" w:rsidP="005E34DD">
      <w:pPr>
        <w:rPr>
          <w:rFonts w:cs="Times New Roman"/>
          <w:szCs w:val="20"/>
        </w:rPr>
      </w:pPr>
      <w:r>
        <w:rPr>
          <w:rFonts w:cs="Times New Roman"/>
          <w:szCs w:val="20"/>
        </w:rPr>
        <w:t>Overall we believe the project to have been a success we gained a lot of new skills, met the clients requirements set for both sprints and gained strong feedback on the current application. The project has given us a realistic understanding of what it is like to work in an industry environment where you may not have access to a client and when your team is random with a mix of different abilities. The lessons learnt and skills taken away from this project will benefit the team members greatly for future team projects. We believe participating in a project has given us invaluable experience of what it is like work in an industry environment and has benefitted the team significantly.</w:t>
      </w:r>
    </w:p>
    <w:p w:rsidR="005E34DD" w:rsidRDefault="005E34DD" w:rsidP="005E34DD">
      <w:pPr>
        <w:rPr>
          <w:rFonts w:cs="Times New Roman"/>
          <w:b/>
          <w:szCs w:val="20"/>
        </w:rPr>
      </w:pPr>
      <w:r w:rsidRPr="000053BE">
        <w:rPr>
          <w:rFonts w:cs="Times New Roman"/>
          <w:b/>
          <w:szCs w:val="20"/>
        </w:rPr>
        <w:t>Future</w:t>
      </w:r>
    </w:p>
    <w:p w:rsidR="005E34DD" w:rsidRPr="00ED2BA5" w:rsidRDefault="005E34DD" w:rsidP="005E34DD">
      <w:pPr>
        <w:rPr>
          <w:rFonts w:cs="Times New Roman"/>
          <w:szCs w:val="20"/>
        </w:rPr>
      </w:pPr>
      <w:r>
        <w:rPr>
          <w:rFonts w:cs="Times New Roman"/>
          <w:szCs w:val="20"/>
        </w:rPr>
        <w:t xml:space="preserve">On a whole we believe the application we believed is a strong product which meets the client expectations but there are several aspects of the project that if we had time we would like to improve on. For example the website we built for the application was built as a mock website to show the client how they would update/insert to the application. We would like to improve the design of the website and possibly be able to delete information from the application through the website depending on if you have the correct admin rights to do so although this would need to be discussed with the client. We feel the website could be built upon quite a bit. Another aspect which could be improved on is the expert system currently the expert system shows images with the question which does not always match we would like to improve this but it would involve a change in database design which we did not have time for in the project. We would like to work with the client to build a better expert system as we did not have much time with the client and we built it just based on the information given. In the website/application you can insert text/images from the website to the application but in the update you can only update the text. In the future we would like to be able to update images in the application as well as view the images in the webpage. Within the application there is quite a few aspects we would like to improve on due to the short time constraints we just didn’t get everything we wanted implemented in the project. As well as improvement we also believe there is a lot to build on in the application with the aid on Professor </w:t>
      </w:r>
      <w:r>
        <w:rPr>
          <w:rFonts w:cs="Times New Roman"/>
          <w:szCs w:val="20"/>
        </w:rPr>
        <w:lastRenderedPageBreak/>
        <w:t>Torrance and her team which we would a possibility for the future of the application.</w:t>
      </w:r>
    </w:p>
    <w:sdt>
      <w:sdtPr>
        <w:rPr>
          <w:rFonts w:ascii="Times New Roman" w:eastAsiaTheme="minorHAnsi" w:hAnsi="Times New Roman" w:cstheme="minorBidi"/>
          <w:color w:val="auto"/>
          <w:sz w:val="20"/>
          <w:szCs w:val="22"/>
          <w:lang w:val="en-GB"/>
        </w:rPr>
        <w:id w:val="232980607"/>
        <w:docPartObj>
          <w:docPartGallery w:val="Bibliographies"/>
          <w:docPartUnique/>
        </w:docPartObj>
      </w:sdtPr>
      <w:sdtContent>
        <w:p w:rsidR="005E34DD" w:rsidRPr="00F913E3" w:rsidRDefault="005E34DD" w:rsidP="005E34DD">
          <w:pPr>
            <w:pStyle w:val="Heading1"/>
            <w:rPr>
              <w:rFonts w:ascii="Times New Roman" w:hAnsi="Times New Roman" w:cs="Times New Roman"/>
              <w:b/>
              <w:color w:val="auto"/>
              <w:sz w:val="20"/>
              <w:szCs w:val="20"/>
            </w:rPr>
          </w:pPr>
          <w:r w:rsidRPr="00F913E3">
            <w:rPr>
              <w:rFonts w:ascii="Times New Roman" w:hAnsi="Times New Roman" w:cs="Times New Roman"/>
              <w:b/>
              <w:color w:val="auto"/>
              <w:sz w:val="20"/>
              <w:szCs w:val="20"/>
            </w:rPr>
            <w:t>References</w:t>
          </w:r>
        </w:p>
        <w:sdt>
          <w:sdtPr>
            <w:id w:val="-573587230"/>
            <w:bibliography/>
          </w:sdtPr>
          <w:sdtContent>
            <w:p w:rsidR="005E34DD" w:rsidRDefault="005E34DD" w:rsidP="005E34DD">
              <w:pPr>
                <w:pStyle w:val="Bibliography"/>
                <w:rPr>
                  <w:noProof/>
                  <w:sz w:val="24"/>
                  <w:szCs w:val="24"/>
                  <w:lang w:val="en-US"/>
                </w:rPr>
              </w:pPr>
              <w:r>
                <w:fldChar w:fldCharType="begin"/>
              </w:r>
              <w:r>
                <w:instrText xml:space="preserve"> BIBLIOGRAPHY </w:instrText>
              </w:r>
              <w:r>
                <w:fldChar w:fldCharType="separate"/>
              </w:r>
              <w:r>
                <w:rPr>
                  <w:noProof/>
                  <w:lang w:val="en-US"/>
                </w:rPr>
                <w:t xml:space="preserve">Airtel Malawi, n.d. </w:t>
              </w:r>
              <w:r>
                <w:rPr>
                  <w:i/>
                  <w:iCs/>
                  <w:noProof/>
                  <w:lang w:val="en-US"/>
                </w:rPr>
                <w:t xml:space="preserve">Airtel Malawi Facebook. </w:t>
              </w:r>
              <w:r>
                <w:rPr>
                  <w:noProof/>
                  <w:lang w:val="en-US"/>
                </w:rPr>
                <w:t xml:space="preserve">[Online] </w:t>
              </w:r>
              <w:r>
                <w:rPr>
                  <w:noProof/>
                  <w:lang w:val="en-US"/>
                </w:rPr>
                <w:br/>
                <w:t xml:space="preserve">Available at: </w:t>
              </w:r>
              <w:r>
                <w:rPr>
                  <w:noProof/>
                  <w:u w:val="single"/>
                  <w:lang w:val="en-US"/>
                </w:rPr>
                <w:t>https://www.facebook.com/pages/Airtel-Malawi/146777668735018</w:t>
              </w:r>
              <w:r>
                <w:rPr>
                  <w:noProof/>
                  <w:lang w:val="en-US"/>
                </w:rPr>
                <w:br/>
                <w:t>[Accessed 21 September 2014].</w:t>
              </w:r>
            </w:p>
            <w:p w:rsidR="005E34DD" w:rsidRDefault="005E34DD" w:rsidP="005E34DD">
              <w:pPr>
                <w:pStyle w:val="Bibliography"/>
                <w:rPr>
                  <w:noProof/>
                  <w:lang w:val="en-US"/>
                </w:rPr>
              </w:pPr>
              <w:r>
                <w:rPr>
                  <w:noProof/>
                  <w:lang w:val="en-US"/>
                </w:rPr>
                <w:t xml:space="preserve">Airtel Malawi, n.d. </w:t>
              </w:r>
              <w:r>
                <w:rPr>
                  <w:i/>
                  <w:iCs/>
                  <w:noProof/>
                  <w:lang w:val="en-US"/>
                </w:rPr>
                <w:t xml:space="preserve">Devices. </w:t>
              </w:r>
              <w:r>
                <w:rPr>
                  <w:noProof/>
                  <w:lang w:val="en-US"/>
                </w:rPr>
                <w:t xml:space="preserve">[Online] </w:t>
              </w:r>
              <w:r>
                <w:rPr>
                  <w:noProof/>
                  <w:lang w:val="en-US"/>
                </w:rPr>
                <w:br/>
                <w:t xml:space="preserve">Available at: </w:t>
              </w:r>
              <w:r>
                <w:rPr>
                  <w:noProof/>
                  <w:u w:val="single"/>
                  <w:lang w:val="en-US"/>
                </w:rPr>
                <w:t>http://africa.airtel.com/wps/wcm/connect/africarevamp/Malawi/home/personal/devices</w:t>
              </w:r>
              <w:r>
                <w:rPr>
                  <w:noProof/>
                  <w:lang w:val="en-US"/>
                </w:rPr>
                <w:br/>
                <w:t>[Accessed 21 September 2014].</w:t>
              </w:r>
            </w:p>
            <w:p w:rsidR="005E34DD" w:rsidRDefault="005E34DD" w:rsidP="005E34DD">
              <w:pPr>
                <w:pStyle w:val="Bibliography"/>
                <w:rPr>
                  <w:noProof/>
                  <w:lang w:val="en-US"/>
                </w:rPr>
              </w:pPr>
              <w:r>
                <w:rPr>
                  <w:noProof/>
                  <w:lang w:val="en-US"/>
                </w:rPr>
                <w:t xml:space="preserve">Cellular Abroad, n.d. </w:t>
              </w:r>
              <w:r>
                <w:rPr>
                  <w:i/>
                  <w:iCs/>
                  <w:noProof/>
                  <w:lang w:val="en-US"/>
                </w:rPr>
                <w:t xml:space="preserve">SIM &amp; Cell Phone Packages For Malawi. </w:t>
              </w:r>
              <w:r>
                <w:rPr>
                  <w:noProof/>
                  <w:lang w:val="en-US"/>
                </w:rPr>
                <w:t xml:space="preserve">[Online] </w:t>
              </w:r>
              <w:r>
                <w:rPr>
                  <w:noProof/>
                  <w:lang w:val="en-US"/>
                </w:rPr>
                <w:br/>
                <w:t xml:space="preserve">Available at: </w:t>
              </w:r>
              <w:r>
                <w:rPr>
                  <w:noProof/>
                  <w:u w:val="single"/>
                  <w:lang w:val="en-US"/>
                </w:rPr>
                <w:t>http://www.cellularabroad.com/packages-malawi.html</w:t>
              </w:r>
              <w:r>
                <w:rPr>
                  <w:noProof/>
                  <w:lang w:val="en-US"/>
                </w:rPr>
                <w:br/>
                <w:t>[Accessed 21 September 2014].</w:t>
              </w:r>
            </w:p>
            <w:p w:rsidR="005E34DD" w:rsidRDefault="005E34DD" w:rsidP="005E34DD">
              <w:pPr>
                <w:pStyle w:val="Bibliography"/>
                <w:rPr>
                  <w:noProof/>
                  <w:lang w:val="en-US"/>
                </w:rPr>
              </w:pPr>
              <w:r>
                <w:rPr>
                  <w:noProof/>
                  <w:lang w:val="en-US"/>
                </w:rPr>
                <w:t xml:space="preserve">James Hutton Institute, 2014. </w:t>
              </w:r>
              <w:r>
                <w:rPr>
                  <w:i/>
                  <w:iCs/>
                  <w:noProof/>
                  <w:lang w:val="en-US"/>
                </w:rPr>
                <w:t xml:space="preserve">Specification For Project, </w:t>
              </w:r>
              <w:r>
                <w:rPr>
                  <w:noProof/>
                  <w:lang w:val="en-US"/>
                </w:rPr>
                <w:t>s.l.: s.n.</w:t>
              </w:r>
            </w:p>
            <w:p w:rsidR="005E34DD" w:rsidRDefault="005E34DD" w:rsidP="005E34DD">
              <w:pPr>
                <w:pStyle w:val="Bibliography"/>
                <w:rPr>
                  <w:noProof/>
                  <w:lang w:val="en-US"/>
                </w:rPr>
              </w:pPr>
              <w:r>
                <w:rPr>
                  <w:noProof/>
                  <w:lang w:val="en-US"/>
                </w:rPr>
                <w:t xml:space="preserve">James Hutton Institute, n.d. </w:t>
              </w:r>
              <w:r>
                <w:rPr>
                  <w:i/>
                  <w:iCs/>
                  <w:noProof/>
                  <w:lang w:val="en-US"/>
                </w:rPr>
                <w:t xml:space="preserve">Staff - Lesley Torrance. </w:t>
              </w:r>
              <w:r>
                <w:rPr>
                  <w:noProof/>
                  <w:lang w:val="en-US"/>
                </w:rPr>
                <w:t xml:space="preserve">[Online] </w:t>
              </w:r>
              <w:r>
                <w:rPr>
                  <w:noProof/>
                  <w:lang w:val="en-US"/>
                </w:rPr>
                <w:br/>
                <w:t>[Accessed 28 September 2014].</w:t>
              </w:r>
            </w:p>
            <w:p w:rsidR="005E34DD" w:rsidRDefault="005E34DD" w:rsidP="005E34DD">
              <w:pPr>
                <w:pStyle w:val="Bibliography"/>
                <w:rPr>
                  <w:noProof/>
                  <w:lang w:val="en-US"/>
                </w:rPr>
              </w:pPr>
              <w:r>
                <w:rPr>
                  <w:noProof/>
                  <w:lang w:val="en-US"/>
                </w:rPr>
                <w:t xml:space="preserve">SQLite , n.d. </w:t>
              </w:r>
              <w:r>
                <w:rPr>
                  <w:i/>
                  <w:iCs/>
                  <w:noProof/>
                  <w:lang w:val="en-US"/>
                </w:rPr>
                <w:t xml:space="preserve">SQLite Features. </w:t>
              </w:r>
              <w:r>
                <w:rPr>
                  <w:noProof/>
                  <w:lang w:val="en-US"/>
                </w:rPr>
                <w:t xml:space="preserve">[Online] </w:t>
              </w:r>
              <w:r>
                <w:rPr>
                  <w:noProof/>
                  <w:lang w:val="en-US"/>
                </w:rPr>
                <w:br/>
                <w:t xml:space="preserve">Available at: </w:t>
              </w:r>
              <w:r>
                <w:rPr>
                  <w:noProof/>
                  <w:u w:val="single"/>
                  <w:lang w:val="en-US"/>
                </w:rPr>
                <w:t>http://www.sqlite.org/features.html</w:t>
              </w:r>
              <w:r>
                <w:rPr>
                  <w:noProof/>
                  <w:lang w:val="en-US"/>
                </w:rPr>
                <w:br/>
                <w:t>[Accessed 21 September 2014].</w:t>
              </w:r>
            </w:p>
            <w:p w:rsidR="005E34DD" w:rsidRDefault="005E34DD" w:rsidP="005E34DD">
              <w:r>
                <w:rPr>
                  <w:b/>
                  <w:bCs/>
                  <w:noProof/>
                </w:rPr>
                <w:fldChar w:fldCharType="end"/>
              </w:r>
            </w:p>
          </w:sdtContent>
        </w:sdt>
      </w:sdtContent>
    </w:sdt>
    <w:p w:rsidR="005E34DD" w:rsidRDefault="005E34DD" w:rsidP="005E34DD">
      <w:pPr>
        <w:rPr>
          <w:rFonts w:cs="Times New Roman"/>
          <w:szCs w:val="20"/>
        </w:rPr>
      </w:pPr>
    </w:p>
    <w:p w:rsidR="005E34DD" w:rsidRDefault="005E34DD" w:rsidP="005E34DD"/>
    <w:p w:rsidR="005E34DD" w:rsidRDefault="005E34DD" w:rsidP="005E34DD">
      <w:pPr>
        <w:rPr>
          <w:rFonts w:cs="Times New Roman"/>
          <w:szCs w:val="20"/>
        </w:rPr>
      </w:pPr>
    </w:p>
    <w:p w:rsidR="005E34DD" w:rsidRDefault="005E34DD" w:rsidP="005E34DD">
      <w:pPr>
        <w:rPr>
          <w:rFonts w:cs="Times New Roman"/>
          <w:szCs w:val="20"/>
        </w:rPr>
      </w:pPr>
      <w:bookmarkStart w:id="0" w:name="_GoBack"/>
      <w:bookmarkEnd w:id="0"/>
    </w:p>
    <w:p w:rsidR="005E34DD" w:rsidRDefault="005E34DD" w:rsidP="005E34DD"/>
    <w:sectPr w:rsidR="005E34DD" w:rsidSect="005E34D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9D3" w:rsidRDefault="002979D3" w:rsidP="005E34DD">
      <w:pPr>
        <w:spacing w:after="0"/>
      </w:pPr>
      <w:r>
        <w:separator/>
      </w:r>
    </w:p>
  </w:endnote>
  <w:endnote w:type="continuationSeparator" w:id="0">
    <w:p w:rsidR="002979D3" w:rsidRDefault="002979D3" w:rsidP="005E3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5E34DD" w:rsidRDefault="005E34D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5E34DD" w:rsidRDefault="005E3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9D3" w:rsidRDefault="002979D3" w:rsidP="005E34DD">
      <w:pPr>
        <w:spacing w:after="0"/>
      </w:pPr>
      <w:r>
        <w:separator/>
      </w:r>
    </w:p>
  </w:footnote>
  <w:footnote w:type="continuationSeparator" w:id="0">
    <w:p w:rsidR="002979D3" w:rsidRDefault="002979D3" w:rsidP="005E34DD">
      <w:pPr>
        <w:spacing w:after="0"/>
      </w:pPr>
      <w:r>
        <w:continuationSeparator/>
      </w:r>
    </w:p>
  </w:footnote>
  <w:footnote w:id="1">
    <w:p w:rsidR="005E34DD" w:rsidRDefault="005E34DD" w:rsidP="005E34D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DD" w:rsidRPr="00CF2F52" w:rsidRDefault="005E34D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A87CD0"/>
    <w:multiLevelType w:val="hybridMultilevel"/>
    <w:tmpl w:val="012E8C12"/>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8"/>
  </w:num>
  <w:num w:numId="6">
    <w:abstractNumId w:val="3"/>
  </w:num>
  <w:num w:numId="7">
    <w:abstractNumId w:val="9"/>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DD"/>
    <w:rsid w:val="0005547B"/>
    <w:rsid w:val="00082324"/>
    <w:rsid w:val="000C05F9"/>
    <w:rsid w:val="0014392B"/>
    <w:rsid w:val="001553C2"/>
    <w:rsid w:val="00171611"/>
    <w:rsid w:val="00215D76"/>
    <w:rsid w:val="002712A1"/>
    <w:rsid w:val="002947F4"/>
    <w:rsid w:val="002979D3"/>
    <w:rsid w:val="002C09F8"/>
    <w:rsid w:val="002C44BD"/>
    <w:rsid w:val="002E7F4C"/>
    <w:rsid w:val="00397A54"/>
    <w:rsid w:val="003A3FCF"/>
    <w:rsid w:val="003B7380"/>
    <w:rsid w:val="003D4EAD"/>
    <w:rsid w:val="004076C0"/>
    <w:rsid w:val="00450AEA"/>
    <w:rsid w:val="00477AFF"/>
    <w:rsid w:val="004A7812"/>
    <w:rsid w:val="005073EC"/>
    <w:rsid w:val="005A1890"/>
    <w:rsid w:val="005B04F8"/>
    <w:rsid w:val="005E34DD"/>
    <w:rsid w:val="00755016"/>
    <w:rsid w:val="0075792A"/>
    <w:rsid w:val="007672D5"/>
    <w:rsid w:val="0081361A"/>
    <w:rsid w:val="00885ECD"/>
    <w:rsid w:val="008D1A21"/>
    <w:rsid w:val="009148F3"/>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CB0FC-CD0A-4BFE-AB67-0DF6B89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DD"/>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5E34DD"/>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DD"/>
    <w:pPr>
      <w:ind w:left="720"/>
      <w:contextualSpacing/>
    </w:pPr>
  </w:style>
  <w:style w:type="character" w:customStyle="1" w:styleId="apple-converted-space">
    <w:name w:val="apple-converted-space"/>
    <w:basedOn w:val="DefaultParagraphFont"/>
    <w:rsid w:val="005E34DD"/>
  </w:style>
  <w:style w:type="character" w:styleId="Hyperlink">
    <w:name w:val="Hyperlink"/>
    <w:basedOn w:val="DefaultParagraphFont"/>
    <w:uiPriority w:val="99"/>
    <w:unhideWhenUsed/>
    <w:rsid w:val="005E34DD"/>
    <w:rPr>
      <w:color w:val="0563C1" w:themeColor="hyperlink"/>
      <w:u w:val="single"/>
    </w:rPr>
  </w:style>
  <w:style w:type="paragraph" w:styleId="FootnoteText">
    <w:name w:val="footnote text"/>
    <w:basedOn w:val="Normal"/>
    <w:link w:val="FootnoteTextChar"/>
    <w:uiPriority w:val="99"/>
    <w:semiHidden/>
    <w:unhideWhenUsed/>
    <w:rsid w:val="005E34DD"/>
    <w:pPr>
      <w:spacing w:after="0"/>
    </w:pPr>
    <w:rPr>
      <w:szCs w:val="20"/>
    </w:rPr>
  </w:style>
  <w:style w:type="character" w:customStyle="1" w:styleId="FootnoteTextChar">
    <w:name w:val="Footnote Text Char"/>
    <w:basedOn w:val="DefaultParagraphFont"/>
    <w:link w:val="FootnoteText"/>
    <w:uiPriority w:val="99"/>
    <w:semiHidden/>
    <w:rsid w:val="005E34DD"/>
    <w:rPr>
      <w:rFonts w:ascii="Times New Roman" w:hAnsi="Times New Roman"/>
      <w:sz w:val="20"/>
      <w:szCs w:val="20"/>
    </w:rPr>
  </w:style>
  <w:style w:type="character" w:styleId="FootnoteReference">
    <w:name w:val="footnote reference"/>
    <w:basedOn w:val="DefaultParagraphFont"/>
    <w:uiPriority w:val="99"/>
    <w:semiHidden/>
    <w:unhideWhenUsed/>
    <w:rsid w:val="005E34DD"/>
    <w:rPr>
      <w:vertAlign w:val="superscript"/>
    </w:rPr>
  </w:style>
  <w:style w:type="paragraph" w:styleId="Header">
    <w:name w:val="header"/>
    <w:basedOn w:val="Normal"/>
    <w:link w:val="HeaderChar"/>
    <w:uiPriority w:val="99"/>
    <w:unhideWhenUsed/>
    <w:rsid w:val="005E34DD"/>
    <w:pPr>
      <w:tabs>
        <w:tab w:val="center" w:pos="4513"/>
        <w:tab w:val="right" w:pos="9026"/>
      </w:tabs>
      <w:spacing w:after="0"/>
    </w:pPr>
  </w:style>
  <w:style w:type="character" w:customStyle="1" w:styleId="HeaderChar">
    <w:name w:val="Header Char"/>
    <w:basedOn w:val="DefaultParagraphFont"/>
    <w:link w:val="Header"/>
    <w:uiPriority w:val="99"/>
    <w:rsid w:val="005E34DD"/>
    <w:rPr>
      <w:rFonts w:ascii="Times New Roman" w:hAnsi="Times New Roman"/>
      <w:sz w:val="20"/>
    </w:rPr>
  </w:style>
  <w:style w:type="paragraph" w:styleId="Footer">
    <w:name w:val="footer"/>
    <w:basedOn w:val="Normal"/>
    <w:link w:val="FooterChar"/>
    <w:uiPriority w:val="99"/>
    <w:unhideWhenUsed/>
    <w:rsid w:val="005E34DD"/>
    <w:pPr>
      <w:tabs>
        <w:tab w:val="center" w:pos="4513"/>
        <w:tab w:val="right" w:pos="9026"/>
      </w:tabs>
      <w:spacing w:after="0"/>
    </w:pPr>
  </w:style>
  <w:style w:type="character" w:customStyle="1" w:styleId="FooterChar">
    <w:name w:val="Footer Char"/>
    <w:basedOn w:val="DefaultParagraphFont"/>
    <w:link w:val="Footer"/>
    <w:uiPriority w:val="99"/>
    <w:rsid w:val="005E34DD"/>
    <w:rPr>
      <w:rFonts w:ascii="Times New Roman" w:hAnsi="Times New Roman"/>
      <w:sz w:val="20"/>
    </w:rPr>
  </w:style>
  <w:style w:type="paragraph" w:styleId="NoSpacing">
    <w:name w:val="No Spacing"/>
    <w:uiPriority w:val="1"/>
    <w:qFormat/>
    <w:rsid w:val="005E34DD"/>
    <w:pPr>
      <w:spacing w:after="0" w:line="240" w:lineRule="auto"/>
      <w:jc w:val="both"/>
    </w:pPr>
    <w:rPr>
      <w:rFonts w:ascii="Times New Roman" w:hAnsi="Times New Roman"/>
      <w:sz w:val="20"/>
    </w:rPr>
  </w:style>
  <w:style w:type="table" w:styleId="TableGrid">
    <w:name w:val="Table Grid"/>
    <w:basedOn w:val="TableNormal"/>
    <w:uiPriority w:val="39"/>
    <w:rsid w:val="005E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34D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E3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zeno.computing.dundee.ac.uk/2014-projects/team1/admin_portal/admin.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19" Type="http://schemas.openxmlformats.org/officeDocument/2006/relationships/hyperlink" Target="mailto:admn@aol.co.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4</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5</b:RefOrder>
  </b:Source>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usa</b:Tag>
    <b:SourceType>InternetSite</b:SourceType>
    <b:Guid>{CC4E95C3-7F1C-4806-9CBE-4E340AFAFF20}</b:Guid>
    <b:Title>System Usability Scale (SUS)</b:Title>
    <b:Author>
      <b:Author>
        <b:Corporate>usability.gov</b:Corporate>
      </b:Author>
    </b:Author>
    <b:URL>http://www.usability.gov/how-to-and-tools/methods/system-usability-scale.html</b:URL>
    <b:RefOrder>7</b:RefOrder>
  </b:Source>
</b:Sources>
</file>

<file path=customXml/itemProps1.xml><?xml version="1.0" encoding="utf-8"?>
<ds:datastoreItem xmlns:ds="http://schemas.openxmlformats.org/officeDocument/2006/customXml" ds:itemID="{502BEA7E-02C3-4986-BCBB-628FAAD0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8772</Words>
  <Characters>50002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cp:revision>
  <dcterms:created xsi:type="dcterms:W3CDTF">2014-10-02T09:47:00Z</dcterms:created>
  <dcterms:modified xsi:type="dcterms:W3CDTF">2014-10-02T10:04:00Z</dcterms:modified>
</cp:coreProperties>
</file>